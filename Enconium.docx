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24732C6" w:rsidP="709BA97D" w:rsidRDefault="624732C6" w14:paraId="07C1A39A" w14:textId="5ABE5878">
      <w:pPr>
        <w:spacing w:after="0" w:line="480" w:lineRule="auto"/>
        <w:rPr>
          <w:rFonts w:ascii="Times New Roman" w:hAnsi="Times New Roman" w:eastAsia="Times New Roman" w:cs="Times New Roman"/>
          <w:color w:val="000000" w:themeColor="text1"/>
        </w:rPr>
      </w:pPr>
      <w:proofErr w:type="spellStart"/>
      <w:r w:rsidRPr="709BA97D">
        <w:rPr>
          <w:rFonts w:ascii="Times New Roman" w:hAnsi="Times New Roman" w:eastAsia="Times New Roman" w:cs="Times New Roman"/>
          <w:color w:val="000000" w:themeColor="text1"/>
        </w:rPr>
        <w:t>Junfeng</w:t>
      </w:r>
      <w:proofErr w:type="spellEnd"/>
      <w:r w:rsidRPr="709BA97D">
        <w:rPr>
          <w:rFonts w:ascii="Times New Roman" w:hAnsi="Times New Roman" w:eastAsia="Times New Roman" w:cs="Times New Roman"/>
          <w:color w:val="000000" w:themeColor="text1"/>
        </w:rPr>
        <w:t xml:space="preserve"> Pan</w:t>
      </w:r>
      <w:r>
        <w:br/>
      </w:r>
      <w:r w:rsidRPr="709BA97D">
        <w:rPr>
          <w:rFonts w:ascii="Times New Roman" w:hAnsi="Times New Roman" w:eastAsia="Times New Roman" w:cs="Times New Roman"/>
          <w:color w:val="000000" w:themeColor="text1"/>
        </w:rPr>
        <w:t>Professor LeMieux</w:t>
      </w:r>
    </w:p>
    <w:p w:rsidR="624732C6" w:rsidP="709BA97D" w:rsidRDefault="624732C6" w14:paraId="4E38EF86" w14:textId="52F36D3A">
      <w:pPr>
        <w:spacing w:after="0" w:line="480" w:lineRule="auto"/>
        <w:rPr>
          <w:rFonts w:ascii="Times New Roman" w:hAnsi="Times New Roman" w:eastAsia="Times New Roman" w:cs="Times New Roman"/>
          <w:color w:val="000000" w:themeColor="text1"/>
        </w:rPr>
      </w:pPr>
      <w:r w:rsidRPr="709BA97D">
        <w:rPr>
          <w:rFonts w:ascii="Times New Roman" w:hAnsi="Times New Roman" w:eastAsia="Times New Roman" w:cs="Times New Roman"/>
          <w:color w:val="000000" w:themeColor="text1"/>
        </w:rPr>
        <w:t>English Composition</w:t>
      </w:r>
    </w:p>
    <w:p w:rsidR="624732C6" w:rsidP="709BA97D" w:rsidRDefault="624732C6" w14:paraId="062A2603" w14:textId="02F7BE86">
      <w:pPr>
        <w:spacing w:after="0" w:line="480" w:lineRule="auto"/>
        <w:rPr>
          <w:rFonts w:ascii="Times New Roman" w:hAnsi="Times New Roman" w:eastAsia="Times New Roman" w:cs="Times New Roman"/>
          <w:color w:val="000000" w:themeColor="text1"/>
        </w:rPr>
      </w:pPr>
      <w:r w:rsidRPr="709BA97D">
        <w:rPr>
          <w:rFonts w:ascii="Times New Roman" w:hAnsi="Times New Roman" w:eastAsia="Times New Roman" w:cs="Times New Roman"/>
          <w:color w:val="000000" w:themeColor="text1"/>
        </w:rPr>
        <w:t>16 September 2024</w:t>
      </w:r>
    </w:p>
    <w:p w:rsidR="624732C6" w:rsidP="709BA97D" w:rsidRDefault="624732C6" w14:paraId="5564422F" w14:textId="7DB8B92E">
      <w:pPr>
        <w:spacing w:before="600" w:after="0" w:line="480" w:lineRule="auto"/>
        <w:jc w:val="center"/>
        <w:rPr>
          <w:rFonts w:ascii="Times New Roman" w:hAnsi="Times New Roman" w:eastAsia="Times New Roman" w:cs="Times New Roman"/>
          <w:color w:val="000000" w:themeColor="text1"/>
        </w:rPr>
      </w:pPr>
      <w:r w:rsidRPr="709BA97D">
        <w:rPr>
          <w:rFonts w:ascii="Times New Roman" w:hAnsi="Times New Roman" w:eastAsia="Times New Roman" w:cs="Times New Roman"/>
          <w:color w:val="000000" w:themeColor="text1"/>
        </w:rPr>
        <w:t>Hidden Love for Keyboards</w:t>
      </w:r>
    </w:p>
    <w:p w:rsidR="624732C6" w:rsidP="04A135D1" w:rsidRDefault="624732C6" w14:paraId="54F6BA68" w14:textId="4C8F939B">
      <w:pPr>
        <w:pStyle w:val="Normal"/>
        <w:spacing w:after="0" w:line="480" w:lineRule="auto"/>
        <w:ind w:firstLine="720"/>
        <w:rPr>
          <w:rFonts w:ascii="Times New Roman" w:hAnsi="Times New Roman" w:eastAsia="Times New Roman" w:cs="Times New Roman"/>
          <w:color w:val="000000" w:themeColor="text1"/>
        </w:rPr>
      </w:pPr>
      <w:del w:author="Pan, Junfeng" w:date="2024-09-16T19:55:47.004Z" w:id="324671388">
        <w:r w:rsidRPr="5C85EC22" w:rsidDel="624732C6">
          <w:rPr>
            <w:rFonts w:ascii="Times New Roman" w:hAnsi="Times New Roman" w:eastAsia="Times New Roman" w:cs="Times New Roman"/>
            <w:color w:val="000000" w:themeColor="text1" w:themeTint="FF" w:themeShade="FF"/>
          </w:rPr>
          <w:delText>Keyboards are an everyday thing that people use, in one form or another</w:delText>
        </w:r>
      </w:del>
      <w:ins w:author="Pan, Junfeng" w:date="2024-09-16T19:55:47.092Z" w:id="1733489502">
        <w:r w:rsidRPr="5C85EC22" w:rsidR="33457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Keyboards are used daily, in one form or another.</w:t>
        </w:r>
      </w:ins>
      <w:del w:author="Pan, Junfeng" w:date="2024-09-16T19:55:52.623Z" w:id="570457631">
        <w:r w:rsidRPr="5C85EC22" w:rsidDel="624732C6">
          <w:rPr>
            <w:rFonts w:ascii="Times New Roman" w:hAnsi="Times New Roman" w:eastAsia="Times New Roman" w:cs="Times New Roman"/>
            <w:color w:val="000000" w:themeColor="text1" w:themeTint="FF" w:themeShade="FF"/>
          </w:rPr>
          <w:delText>.</w:delText>
        </w:r>
      </w:del>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 xml:space="preserve"> </w:t>
      </w:r>
      <w:r w:rsidRPr="5C85EC22" w:rsidR="5C75D50C">
        <w:rPr>
          <w:rFonts w:ascii="Times New Roman" w:hAnsi="Times New Roman" w:eastAsia="Times New Roman" w:cs="Times New Roman"/>
          <w:color w:val="000000" w:themeColor="text1" w:themeTint="FF" w:themeShade="FF"/>
        </w:rPr>
        <w:t xml:space="preserve">For </w:t>
      </w:r>
      <w:del w:author="Pan, Junfeng" w:date="2024-09-16T19:55:21.589Z" w:id="1679344819">
        <w:r w:rsidRPr="5C85EC22" w:rsidDel="624732C6">
          <w:rPr>
            <w:rFonts w:ascii="Times New Roman" w:hAnsi="Times New Roman" w:eastAsia="Times New Roman" w:cs="Times New Roman"/>
            <w:color w:val="000000" w:themeColor="text1" w:themeTint="FF" w:themeShade="FF"/>
          </w:rPr>
          <w:delText>exapmle</w:delText>
        </w:r>
      </w:del>
      <w:ins w:author="Pan, Junfeng" w:date="2024-09-16T19:55:21.593Z" w:id="1118815476">
        <w:r w:rsidRPr="5C85EC22" w:rsidR="1F11D67C">
          <w:rPr>
            <w:rFonts w:ascii="Times New Roman" w:hAnsi="Times New Roman" w:eastAsia="Times New Roman" w:cs="Times New Roman"/>
            <w:color w:val="000000" w:themeColor="text1" w:themeTint="FF" w:themeShade="FF"/>
          </w:rPr>
          <w:t>example</w:t>
        </w:r>
      </w:ins>
      <w:r w:rsidRPr="5C85EC22" w:rsidR="5C75D50C">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 xml:space="preserve">digital keyboards on </w:t>
      </w:r>
      <w:r w:rsidRPr="5C85EC22" w:rsidR="2A367450">
        <w:rPr>
          <w:rFonts w:ascii="Times New Roman" w:hAnsi="Times New Roman" w:eastAsia="Times New Roman" w:cs="Times New Roman"/>
          <w:color w:val="000000" w:themeColor="text1" w:themeTint="FF" w:themeShade="FF"/>
        </w:rPr>
        <w:t xml:space="preserve">a </w:t>
      </w:r>
      <w:r w:rsidRPr="5C85EC22" w:rsidR="624732C6">
        <w:rPr>
          <w:rFonts w:ascii="Times New Roman" w:hAnsi="Times New Roman" w:eastAsia="Times New Roman" w:cs="Times New Roman"/>
          <w:color w:val="000000" w:themeColor="text1" w:themeTint="FF" w:themeShade="FF"/>
        </w:rPr>
        <w:t xml:space="preserve">smartphone, </w:t>
      </w:r>
      <w:r w:rsidRPr="5C85EC22" w:rsidR="6B4E4D40">
        <w:rPr>
          <w:rFonts w:ascii="Times New Roman" w:hAnsi="Times New Roman" w:eastAsia="Times New Roman" w:cs="Times New Roman"/>
          <w:color w:val="000000" w:themeColor="text1" w:themeTint="FF" w:themeShade="FF"/>
        </w:rPr>
        <w:t>or</w:t>
      </w:r>
      <w:r w:rsidRPr="5C85EC22" w:rsidR="624732C6">
        <w:rPr>
          <w:rFonts w:ascii="Times New Roman" w:hAnsi="Times New Roman" w:eastAsia="Times New Roman" w:cs="Times New Roman"/>
          <w:color w:val="000000" w:themeColor="text1" w:themeTint="FF" w:themeShade="FF"/>
        </w:rPr>
        <w:t xml:space="preserve"> a </w:t>
      </w:r>
      <w:r w:rsidRPr="5C85EC22" w:rsidR="624732C6">
        <w:rPr>
          <w:rFonts w:ascii="Times New Roman" w:hAnsi="Times New Roman" w:eastAsia="Times New Roman" w:cs="Times New Roman"/>
          <w:color w:val="000000" w:themeColor="text1" w:themeTint="FF" w:themeShade="FF"/>
        </w:rPr>
        <w:t xml:space="preserve">physical keyboard that </w:t>
      </w:r>
      <w:del w:author="Pan, Junfeng" w:date="2024-09-16T19:56:22.818Z" w:id="1989541937">
        <w:r w:rsidRPr="5C85EC22" w:rsidDel="624732C6">
          <w:rPr>
            <w:rFonts w:ascii="Times New Roman" w:hAnsi="Times New Roman" w:eastAsia="Times New Roman" w:cs="Times New Roman"/>
            <w:color w:val="000000" w:themeColor="text1" w:themeTint="FF" w:themeShade="FF"/>
          </w:rPr>
          <w:delText xml:space="preserve">is used to </w:delText>
        </w:r>
      </w:del>
      <w:r w:rsidRPr="5C85EC22" w:rsidR="624732C6">
        <w:rPr>
          <w:rFonts w:ascii="Times New Roman" w:hAnsi="Times New Roman" w:eastAsia="Times New Roman" w:cs="Times New Roman"/>
          <w:color w:val="000000" w:themeColor="text1" w:themeTint="FF" w:themeShade="FF"/>
        </w:rPr>
        <w:t>type</w:t>
      </w:r>
      <w:ins w:author="Pan, Junfeng" w:date="2024-09-16T19:56:25.581Z" w:id="70047829">
        <w:r w:rsidRPr="5C85EC22" w:rsidR="258E3AE3">
          <w:rPr>
            <w:rFonts w:ascii="Times New Roman" w:hAnsi="Times New Roman" w:eastAsia="Times New Roman" w:cs="Times New Roman"/>
            <w:color w:val="000000" w:themeColor="text1" w:themeTint="FF" w:themeShade="FF"/>
          </w:rPr>
          <w:t>s</w:t>
        </w:r>
      </w:ins>
      <w:r w:rsidRPr="5C85EC22" w:rsidR="624732C6">
        <w:rPr>
          <w:rFonts w:ascii="Times New Roman" w:hAnsi="Times New Roman" w:eastAsia="Times New Roman" w:cs="Times New Roman"/>
          <w:color w:val="000000" w:themeColor="text1" w:themeTint="FF" w:themeShade="FF"/>
        </w:rPr>
        <w:t xml:space="preserve"> </w:t>
      </w:r>
      <w:del w:author="Pan, Junfeng" w:date="2024-09-16T19:56:28.415Z" w:id="1767590819">
        <w:r w:rsidRPr="5C85EC22" w:rsidDel="624732C6">
          <w:rPr>
            <w:rFonts w:ascii="Times New Roman" w:hAnsi="Times New Roman" w:eastAsia="Times New Roman" w:cs="Times New Roman"/>
            <w:color w:val="000000" w:themeColor="text1" w:themeTint="FF" w:themeShade="FF"/>
          </w:rPr>
          <w:delText xml:space="preserve">on to send </w:delText>
        </w:r>
      </w:del>
      <w:r w:rsidRPr="5C85EC22" w:rsidR="624732C6">
        <w:rPr>
          <w:rFonts w:ascii="Times New Roman" w:hAnsi="Times New Roman" w:eastAsia="Times New Roman" w:cs="Times New Roman"/>
          <w:color w:val="000000" w:themeColor="text1" w:themeTint="FF" w:themeShade="FF"/>
        </w:rPr>
        <w:t>millions of emails each day</w:t>
      </w:r>
      <w:r w:rsidRPr="5C85EC22" w:rsidR="624732C6">
        <w:rPr>
          <w:rFonts w:ascii="Times New Roman" w:hAnsi="Times New Roman" w:eastAsia="Times New Roman" w:cs="Times New Roman"/>
          <w:color w:val="000000" w:themeColor="text1" w:themeTint="FF" w:themeShade="FF"/>
        </w:rPr>
        <w:t>. The physical keyboard is more than just a tool to type, but an extension to everyone’s lives. It is an</w:t>
      </w:r>
      <w:r w:rsidRPr="5C85EC22" w:rsidR="624732C6">
        <w:rPr>
          <w:rFonts w:ascii="Times New Roman" w:hAnsi="Times New Roman" w:eastAsia="Times New Roman" w:cs="Times New Roman"/>
          <w:color w:val="000000" w:themeColor="text1" w:themeTint="FF" w:themeShade="FF"/>
        </w:rPr>
        <w:t xml:space="preserve"> extension</w:t>
      </w:r>
      <w:r w:rsidRPr="5C85EC22" w:rsidR="16B4FD84">
        <w:rPr>
          <w:rFonts w:ascii="Times New Roman" w:hAnsi="Times New Roman" w:eastAsia="Times New Roman" w:cs="Times New Roman"/>
          <w:color w:val="000000" w:themeColor="text1" w:themeTint="FF" w:themeShade="FF"/>
        </w:rPr>
        <w:t xml:space="preserve">, </w:t>
      </w:r>
      <w:r w:rsidRPr="5C85EC22" w:rsidR="7835FACA">
        <w:rPr>
          <w:rFonts w:ascii="Times New Roman" w:hAnsi="Times New Roman" w:eastAsia="Times New Roman" w:cs="Times New Roman"/>
          <w:color w:val="000000" w:themeColor="text1" w:themeTint="FF" w:themeShade="FF"/>
        </w:rPr>
        <w:t>obviously</w:t>
      </w:r>
      <w:del w:author="Pan, Junfeng" w:date="2024-09-16T19:58:46.888Z" w:id="1545776158">
        <w:r w:rsidRPr="5C85EC22" w:rsidDel="624732C6">
          <w:rPr>
            <w:rFonts w:ascii="Times New Roman" w:hAnsi="Times New Roman" w:eastAsia="Times New Roman" w:cs="Times New Roman"/>
            <w:color w:val="000000" w:themeColor="text1" w:themeTint="FF" w:themeShade="FF"/>
          </w:rPr>
          <w:delText xml:space="preserve"> </w:delText>
        </w:r>
      </w:del>
      <w:r w:rsidRPr="5C85EC22" w:rsidR="16B4FD84">
        <w:rPr>
          <w:rFonts w:ascii="Times New Roman" w:hAnsi="Times New Roman" w:eastAsia="Times New Roman" w:cs="Times New Roman"/>
          <w:color w:val="000000" w:themeColor="text1" w:themeTint="FF" w:themeShade="FF"/>
        </w:rPr>
        <w:t>,</w:t>
      </w:r>
      <w:r w:rsidRPr="5C85EC22" w:rsidR="16B4FD84">
        <w:rPr>
          <w:rFonts w:ascii="Times New Roman" w:hAnsi="Times New Roman" w:eastAsia="Times New Roman" w:cs="Times New Roman"/>
          <w:color w:val="000000" w:themeColor="text1" w:themeTint="FF" w:themeShade="FF"/>
        </w:rPr>
        <w:t xml:space="preserve"> but</w:t>
      </w:r>
      <w:r w:rsidRPr="5C85EC22" w:rsidR="624732C6">
        <w:rPr>
          <w:rFonts w:ascii="Times New Roman" w:hAnsi="Times New Roman" w:eastAsia="Times New Roman" w:cs="Times New Roman"/>
          <w:color w:val="000000" w:themeColor="text1" w:themeTint="FF" w:themeShade="FF"/>
        </w:rPr>
        <w:t xml:space="preserve"> </w:t>
      </w:r>
      <w:del w:author="Pan, Junfeng" w:date="2024-09-16T19:59:04.551Z" w:id="1326232006">
        <w:r w:rsidRPr="5C85EC22" w:rsidDel="624732C6">
          <w:rPr>
            <w:rFonts w:ascii="Times New Roman" w:hAnsi="Times New Roman" w:eastAsia="Times New Roman" w:cs="Times New Roman"/>
            <w:color w:val="000000" w:themeColor="text1" w:themeTint="FF" w:themeShade="FF"/>
          </w:rPr>
          <w:delText xml:space="preserve">rather </w:delText>
        </w:r>
      </w:del>
      <w:r w:rsidRPr="5C85EC22" w:rsidR="14666542">
        <w:rPr>
          <w:rFonts w:ascii="Times New Roman" w:hAnsi="Times New Roman" w:eastAsia="Times New Roman" w:cs="Times New Roman"/>
          <w:color w:val="000000" w:themeColor="text1" w:themeTint="FF" w:themeShade="FF"/>
        </w:rPr>
        <w:t>quite</w:t>
      </w:r>
      <w:r w:rsidRPr="5C85EC22" w:rsidR="624732C6">
        <w:rPr>
          <w:rFonts w:ascii="Times New Roman" w:hAnsi="Times New Roman" w:eastAsia="Times New Roman" w:cs="Times New Roman"/>
          <w:color w:val="000000" w:themeColor="text1" w:themeTint="FF" w:themeShade="FF"/>
        </w:rPr>
        <w:t xml:space="preserve"> a necessary </w:t>
      </w:r>
      <w:r w:rsidRPr="5C85EC22" w:rsidR="1BC50E92">
        <w:rPr>
          <w:rFonts w:ascii="Times New Roman" w:hAnsi="Times New Roman" w:eastAsia="Times New Roman" w:cs="Times New Roman"/>
          <w:color w:val="000000" w:themeColor="text1" w:themeTint="FF" w:themeShade="FF"/>
        </w:rPr>
        <w:t xml:space="preserve">one </w:t>
      </w:r>
      <w:r w:rsidRPr="5C85EC22" w:rsidR="624732C6">
        <w:rPr>
          <w:rFonts w:ascii="Times New Roman" w:hAnsi="Times New Roman" w:eastAsia="Times New Roman" w:cs="Times New Roman"/>
          <w:color w:val="000000" w:themeColor="text1" w:themeTint="FF" w:themeShade="FF"/>
        </w:rPr>
        <w:t xml:space="preserve">because it is not entirely necessary for life, however, it could be beneficial. </w:t>
      </w:r>
      <w:r w:rsidRPr="5C85EC22" w:rsidR="721CC052">
        <w:rPr>
          <w:rFonts w:ascii="Times New Roman" w:hAnsi="Times New Roman" w:eastAsia="Times New Roman" w:cs="Times New Roman"/>
          <w:color w:val="000000" w:themeColor="text1" w:themeTint="FF" w:themeShade="FF"/>
        </w:rPr>
        <w:t>Today, electronics are used every single day in some form or another</w:t>
      </w:r>
      <w:r w:rsidRPr="5C85EC22" w:rsidR="624732C6">
        <w:rPr>
          <w:rFonts w:ascii="Times New Roman" w:hAnsi="Times New Roman" w:eastAsia="Times New Roman" w:cs="Times New Roman"/>
          <w:color w:val="000000" w:themeColor="text1" w:themeTint="FF" w:themeShade="FF"/>
        </w:rPr>
        <w:t xml:space="preserve">, either for professional use or leisure use, and to </w:t>
      </w:r>
      <w:r w:rsidRPr="5C85EC22" w:rsidR="624732C6">
        <w:rPr>
          <w:rFonts w:ascii="Times New Roman" w:hAnsi="Times New Roman" w:eastAsia="Times New Roman" w:cs="Times New Roman"/>
          <w:color w:val="000000" w:themeColor="text1" w:themeTint="FF" w:themeShade="FF"/>
        </w:rPr>
        <w:t>accompany</w:t>
      </w:r>
      <w:r w:rsidRPr="5C85EC22" w:rsidR="624732C6">
        <w:rPr>
          <w:rFonts w:ascii="Times New Roman" w:hAnsi="Times New Roman" w:eastAsia="Times New Roman" w:cs="Times New Roman"/>
          <w:color w:val="000000" w:themeColor="text1" w:themeTint="FF" w:themeShade="FF"/>
        </w:rPr>
        <w:t xml:space="preserve"> most electronics, a keyboard is used. To </w:t>
      </w:r>
      <w:r w:rsidRPr="5C85EC22" w:rsidR="624732C6">
        <w:rPr>
          <w:rFonts w:ascii="Times New Roman" w:hAnsi="Times New Roman" w:eastAsia="Times New Roman" w:cs="Times New Roman"/>
          <w:color w:val="000000" w:themeColor="text1" w:themeTint="FF" w:themeShade="FF"/>
        </w:rPr>
        <w:t>write</w:t>
      </w:r>
      <w:r w:rsidRPr="5C85EC22" w:rsidR="624732C6">
        <w:rPr>
          <w:rFonts w:ascii="Times New Roman" w:hAnsi="Times New Roman" w:eastAsia="Times New Roman" w:cs="Times New Roman"/>
          <w:color w:val="000000" w:themeColor="text1" w:themeTint="FF" w:themeShade="FF"/>
        </w:rPr>
        <w:t xml:space="preserve"> this essay, a keyboard is used. To get into a computer, the keyboard is used to type the password that allows entry into the computer. The keyboard is an item that is the passageway to many things that people have been ignorant about. The keyboard is used for many things that are not even the slightest looked at or praised, for example,</w:t>
      </w:r>
      <w:commentRangeStart w:id="1633875048"/>
      <w:r w:rsidRPr="5C85EC22" w:rsidR="624732C6">
        <w:rPr>
          <w:rFonts w:ascii="Times New Roman" w:hAnsi="Times New Roman" w:eastAsia="Times New Roman" w:cs="Times New Roman"/>
          <w:color w:val="000000" w:themeColor="text1" w:themeTint="FF" w:themeShade="FF"/>
        </w:rPr>
        <w:t xml:space="preserve"> innovation, inspiration, and a hobby.</w:t>
      </w:r>
      <w:commentRangeEnd w:id="1633875048"/>
      <w:r>
        <w:rPr>
          <w:rStyle w:val="CommentReference"/>
        </w:rPr>
        <w:commentReference w:id="1633875048"/>
      </w:r>
    </w:p>
    <w:p w:rsidR="624732C6" w:rsidP="04A135D1" w:rsidRDefault="624732C6" w14:paraId="519BE20C" w14:textId="19A9A352">
      <w:pPr>
        <w:spacing w:after="0" w:line="480" w:lineRule="auto"/>
        <w:ind w:firstLine="720"/>
        <w:rPr>
          <w:ins w:author="Pan, Junfeng" w:date="2024-09-16T20:13:47.33Z" w16du:dateUtc="2024-09-16T20:13:47.33Z" w:id="1261669233"/>
          <w:rFonts w:ascii="Times New Roman" w:hAnsi="Times New Roman" w:eastAsia="Times New Roman" w:cs="Times New Roman"/>
          <w:color w:val="000000" w:themeColor="text1" w:themeTint="FF" w:themeShade="FF"/>
        </w:rPr>
      </w:pPr>
      <w:r w:rsidRPr="5C85EC22" w:rsidR="624732C6">
        <w:rPr>
          <w:rFonts w:ascii="Times New Roman" w:hAnsi="Times New Roman" w:eastAsia="Times New Roman" w:cs="Times New Roman"/>
          <w:color w:val="000000" w:themeColor="text1" w:themeTint="FF" w:themeShade="FF"/>
        </w:rPr>
        <w:t xml:space="preserve">To begin looking at a keyboard, going back to the roots of the invention that inspired the keyboard is necessary. The typewriter is the archaic father of the keyboard, patented in 1868 by Christopher Latham Sholes. The original typewriter only had 28 keys that were heavily influenced by a piano’s layout. The format of the typewriter changed three more times until it closely resembled the main parts of the keyboard currently: the most popularly known keyboard format; QWERTY (not including the F keys and the extra keys to the right of the enter key) </w:t>
      </w:r>
      <w:r w:rsidRPr="5C85EC22" w:rsidR="624732C6">
        <w:rPr>
          <w:rFonts w:ascii="Times New Roman" w:hAnsi="Times New Roman" w:eastAsia="Times New Roman" w:cs="Times New Roman"/>
          <w:color w:val="000000" w:themeColor="text1" w:themeTint="FF" w:themeShade="FF"/>
        </w:rPr>
        <w:t>(</w:t>
      </w:r>
      <w:r w:rsidRPr="5C85EC22" w:rsidR="624732C6">
        <w:rPr>
          <w:rFonts w:ascii="Times New Roman" w:hAnsi="Times New Roman" w:eastAsia="Times New Roman" w:cs="Times New Roman"/>
          <w:color w:val="000000" w:themeColor="text1" w:themeTint="FF" w:themeShade="FF"/>
        </w:rPr>
        <w:t>Brahambhatt</w:t>
      </w:r>
      <w:r w:rsidRPr="5C85EC22" w:rsidR="624732C6">
        <w:rPr>
          <w:rFonts w:ascii="Times New Roman" w:hAnsi="Times New Roman" w:eastAsia="Times New Roman" w:cs="Times New Roman"/>
          <w:color w:val="000000" w:themeColor="text1" w:themeTint="FF" w:themeShade="FF"/>
        </w:rPr>
        <w:t xml:space="preserve">). To give credit where credit is due, the invention of the QWERTY typewriter brought forth many pieces of history as physical copies, however, imagine if the people currently were to use typewriters to </w:t>
      </w:r>
      <w:r w:rsidRPr="5C85EC22" w:rsidR="624732C6">
        <w:rPr>
          <w:rFonts w:ascii="Times New Roman" w:hAnsi="Times New Roman" w:eastAsia="Times New Roman" w:cs="Times New Roman"/>
          <w:color w:val="000000" w:themeColor="text1" w:themeTint="FF" w:themeShade="FF"/>
        </w:rPr>
        <w:t>write</w:t>
      </w:r>
      <w:r w:rsidRPr="5C85EC22" w:rsidR="624732C6">
        <w:rPr>
          <w:rFonts w:ascii="Times New Roman" w:hAnsi="Times New Roman" w:eastAsia="Times New Roman" w:cs="Times New Roman"/>
          <w:color w:val="000000" w:themeColor="text1" w:themeTint="FF" w:themeShade="FF"/>
        </w:rPr>
        <w:t xml:space="preserve"> an essay.</w:t>
      </w:r>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The difficulties of just removing a singular mistake are abysmal.</w:t>
      </w:r>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 xml:space="preserve">With the invention of the modern QWERTY keyboard, the singular mistake could be easily removed with the stroke of a key, and just as if nothing happened, people </w:t>
      </w:r>
      <w:r w:rsidRPr="5C85EC22" w:rsidR="64256D90">
        <w:rPr>
          <w:rFonts w:ascii="Times New Roman" w:hAnsi="Times New Roman" w:eastAsia="Times New Roman" w:cs="Times New Roman"/>
          <w:color w:val="000000" w:themeColor="text1" w:themeTint="FF" w:themeShade="FF"/>
        </w:rPr>
        <w:t>could</w:t>
      </w:r>
      <w:r w:rsidRPr="5C85EC22" w:rsidR="624732C6">
        <w:rPr>
          <w:rFonts w:ascii="Times New Roman" w:hAnsi="Times New Roman" w:eastAsia="Times New Roman" w:cs="Times New Roman"/>
          <w:color w:val="000000" w:themeColor="text1" w:themeTint="FF" w:themeShade="FF"/>
        </w:rPr>
        <w:t xml:space="preserve"> continue back on track to what they were doing.</w:t>
      </w:r>
      <w:r w:rsidRPr="5C85EC22" w:rsidR="624732C6">
        <w:rPr>
          <w:rFonts w:ascii="Times New Roman" w:hAnsi="Times New Roman" w:eastAsia="Times New Roman" w:cs="Times New Roman"/>
          <w:color w:val="000000" w:themeColor="text1" w:themeTint="FF" w:themeShade="FF"/>
        </w:rPr>
        <w:t xml:space="preserve"> </w:t>
      </w:r>
      <w:commentRangeStart w:id="1379636883"/>
      <w:r w:rsidRPr="5C85EC22" w:rsidR="624732C6">
        <w:rPr>
          <w:rFonts w:ascii="Times New Roman" w:hAnsi="Times New Roman" w:eastAsia="Times New Roman" w:cs="Times New Roman"/>
          <w:color w:val="000000" w:themeColor="text1" w:themeTint="FF" w:themeShade="FF"/>
        </w:rPr>
        <w:t xml:space="preserve">Comparatively, the importance of keyboards </w:t>
      </w:r>
      <w:r w:rsidRPr="5C85EC22" w:rsidR="28589D45">
        <w:rPr>
          <w:rFonts w:ascii="Times New Roman" w:hAnsi="Times New Roman" w:eastAsia="Times New Roman" w:cs="Times New Roman"/>
          <w:color w:val="000000" w:themeColor="text1" w:themeTint="FF" w:themeShade="FF"/>
        </w:rPr>
        <w:t>cannot</w:t>
      </w:r>
      <w:r w:rsidRPr="5C85EC22" w:rsidR="624732C6">
        <w:rPr>
          <w:rFonts w:ascii="Times New Roman" w:hAnsi="Times New Roman" w:eastAsia="Times New Roman" w:cs="Times New Roman"/>
          <w:color w:val="000000" w:themeColor="text1" w:themeTint="FF" w:themeShade="FF"/>
        </w:rPr>
        <w:t xml:space="preserve"> be overlooked.</w:t>
      </w:r>
      <w:commentRangeEnd w:id="1379636883"/>
      <w:r>
        <w:rPr>
          <w:rStyle w:val="CommentReference"/>
        </w:rPr>
        <w:commentReference w:id="1379636883"/>
      </w:r>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 xml:space="preserve">When working on a certain task has there ever been a moment of eureka that occurs, but not acted upon? </w:t>
      </w:r>
      <w:ins w:author="Pan, Junfeng" w:date="2024-09-16T20:07:24.421Z" w:id="1024570517">
        <w:r w:rsidRPr="5C85EC22" w:rsidR="2C9845DA">
          <w:rPr>
            <w:rFonts w:ascii="Times New Roman" w:hAnsi="Times New Roman" w:eastAsia="Times New Roman" w:cs="Times New Roman"/>
            <w:color w:val="000000" w:themeColor="text1" w:themeTint="FF" w:themeShade="FF"/>
          </w:rPr>
          <w:t xml:space="preserve">The same idea goes for </w:t>
        </w:r>
        <w:r w:rsidRPr="5C85EC22" w:rsidR="2C9845DA">
          <w:rPr>
            <w:rFonts w:ascii="Times New Roman" w:hAnsi="Times New Roman" w:eastAsia="Times New Roman" w:cs="Times New Roman"/>
            <w:color w:val="000000" w:themeColor="text1" w:themeTint="FF" w:themeShade="FF"/>
          </w:rPr>
          <w:t>keyboard</w:t>
        </w:r>
      </w:ins>
      <w:ins w:author="Pan, Junfeng" w:date="2024-09-16T20:13:46.682Z" w:id="396947130">
        <w:r w:rsidRPr="5C85EC22" w:rsidR="0F25B1FE">
          <w:rPr>
            <w:rFonts w:ascii="Times New Roman" w:hAnsi="Times New Roman" w:eastAsia="Times New Roman" w:cs="Times New Roman"/>
            <w:color w:val="000000" w:themeColor="text1" w:themeTint="FF" w:themeShade="FF"/>
          </w:rPr>
          <w:t>.</w:t>
        </w:r>
      </w:ins>
    </w:p>
    <w:p w:rsidR="624732C6" w:rsidP="709BA97D" w:rsidRDefault="624732C6" w14:paraId="52AE6B8E" w14:textId="60AFF392">
      <w:pPr>
        <w:spacing w:after="0" w:line="480" w:lineRule="auto"/>
        <w:ind w:firstLine="720"/>
        <w:rPr>
          <w:rFonts w:ascii="Times New Roman" w:hAnsi="Times New Roman" w:eastAsia="Times New Roman" w:cs="Times New Roman"/>
          <w:color w:val="000000" w:themeColor="text1"/>
        </w:rPr>
      </w:pPr>
      <w:del w:author="Pan, Junfeng" w:date="2024-09-16T20:07:04.431Z" w:id="1380027837">
        <w:r w:rsidRPr="04A135D1" w:rsidDel="624732C6">
          <w:rPr>
            <w:rFonts w:ascii="Times New Roman" w:hAnsi="Times New Roman" w:eastAsia="Times New Roman" w:cs="Times New Roman"/>
            <w:color w:val="000000" w:themeColor="text1" w:themeTint="FF" w:themeShade="FF"/>
          </w:rPr>
          <w:delText>Let's</w:delText>
        </w:r>
        <w:r w:rsidRPr="04A135D1" w:rsidDel="624732C6">
          <w:rPr>
            <w:rFonts w:ascii="Times New Roman" w:hAnsi="Times New Roman" w:eastAsia="Times New Roman" w:cs="Times New Roman"/>
            <w:color w:val="000000" w:themeColor="text1" w:themeTint="FF" w:themeShade="FF"/>
          </w:rPr>
          <w:delText xml:space="preserve"> put that in the context of keyboards.</w:delText>
        </w:r>
      </w:del>
    </w:p>
    <w:p w:rsidR="624732C6" w:rsidP="709BA97D" w:rsidRDefault="624732C6" w14:paraId="58A43D0E" w14:textId="4044124F">
      <w:pPr>
        <w:spacing w:after="0" w:line="480" w:lineRule="auto"/>
        <w:ind w:firstLine="720"/>
        <w:rPr>
          <w:rFonts w:ascii="Times New Roman" w:hAnsi="Times New Roman" w:eastAsia="Times New Roman" w:cs="Times New Roman"/>
          <w:color w:val="000000" w:themeColor="text1"/>
        </w:rPr>
      </w:pPr>
      <w:commentRangeStart w:id="826062384"/>
      <w:commentRangeStart w:id="549204967"/>
      <w:r w:rsidRPr="5C85EC22" w:rsidR="624732C6">
        <w:rPr>
          <w:rFonts w:ascii="Times New Roman" w:hAnsi="Times New Roman" w:eastAsia="Times New Roman" w:cs="Times New Roman"/>
          <w:color w:val="000000" w:themeColor="text1" w:themeTint="FF" w:themeShade="FF"/>
        </w:rPr>
        <w:t>Has there ever been pondering about how the keyboard works? Just as if the backspace were to be pressed, what happens?</w:t>
      </w:r>
      <w:commentRangeEnd w:id="826062384"/>
      <w:r>
        <w:rPr>
          <w:rStyle w:val="CommentReference"/>
        </w:rPr>
        <w:commentReference w:id="826062384"/>
      </w:r>
      <w:r w:rsidRPr="5C85EC22" w:rsidR="624732C6">
        <w:rPr>
          <w:rFonts w:ascii="Times New Roman" w:hAnsi="Times New Roman" w:eastAsia="Times New Roman" w:cs="Times New Roman"/>
          <w:color w:val="000000" w:themeColor="text1" w:themeTint="FF" w:themeShade="FF"/>
        </w:rPr>
        <w:t xml:space="preserve"> </w:t>
      </w:r>
      <w:commentRangeEnd w:id="549204967"/>
      <w:r>
        <w:rPr>
          <w:rStyle w:val="CommentReference"/>
        </w:rPr>
        <w:commentReference w:id="549204967"/>
      </w:r>
      <w:r w:rsidRPr="5C85EC22" w:rsidR="624732C6">
        <w:rPr>
          <w:rFonts w:ascii="Times New Roman" w:hAnsi="Times New Roman" w:eastAsia="Times New Roman" w:cs="Times New Roman"/>
          <w:color w:val="000000" w:themeColor="text1" w:themeTint="FF" w:themeShade="FF"/>
        </w:rPr>
        <w:t xml:space="preserve">The simple </w:t>
      </w:r>
      <w:r w:rsidRPr="5C85EC22" w:rsidR="12BA37AE">
        <w:rPr>
          <w:rFonts w:ascii="Times New Roman" w:hAnsi="Times New Roman" w:eastAsia="Times New Roman" w:cs="Times New Roman"/>
          <w:color w:val="000000" w:themeColor="text1" w:themeTint="FF" w:themeShade="FF"/>
        </w:rPr>
        <w:t>rundown</w:t>
      </w:r>
      <w:r w:rsidRPr="5C85EC22" w:rsidR="624732C6">
        <w:rPr>
          <w:rFonts w:ascii="Times New Roman" w:hAnsi="Times New Roman" w:eastAsia="Times New Roman" w:cs="Times New Roman"/>
          <w:color w:val="000000" w:themeColor="text1" w:themeTint="FF" w:themeShade="FF"/>
        </w:rPr>
        <w:t xml:space="preserve"> of the </w:t>
      </w:r>
      <w:r w:rsidRPr="5C85EC22" w:rsidR="4D0B65F2">
        <w:rPr>
          <w:rFonts w:ascii="Times New Roman" w:hAnsi="Times New Roman" w:eastAsia="Times New Roman" w:cs="Times New Roman"/>
          <w:color w:val="000000" w:themeColor="text1" w:themeTint="FF" w:themeShade="FF"/>
        </w:rPr>
        <w:t>inner mechanisms</w:t>
      </w:r>
      <w:r w:rsidRPr="5C85EC22" w:rsidR="624732C6">
        <w:rPr>
          <w:rFonts w:ascii="Times New Roman" w:hAnsi="Times New Roman" w:eastAsia="Times New Roman" w:cs="Times New Roman"/>
          <w:color w:val="000000" w:themeColor="text1" w:themeTint="FF" w:themeShade="FF"/>
        </w:rPr>
        <w:t xml:space="preserve"> of the keyboard </w:t>
      </w:r>
      <w:r w:rsidRPr="5C85EC22" w:rsidR="624732C6">
        <w:rPr>
          <w:rFonts w:ascii="Times New Roman" w:hAnsi="Times New Roman" w:eastAsia="Times New Roman" w:cs="Times New Roman"/>
          <w:color w:val="000000" w:themeColor="text1" w:themeTint="FF" w:themeShade="FF"/>
        </w:rPr>
        <w:t xml:space="preserve">is </w:t>
      </w:r>
      <w:r w:rsidRPr="5C85EC22" w:rsidR="219DC826">
        <w:rPr>
          <w:rFonts w:ascii="Times New Roman" w:hAnsi="Times New Roman" w:eastAsia="Times New Roman" w:cs="Times New Roman"/>
          <w:color w:val="000000" w:themeColor="text1" w:themeTint="FF" w:themeShade="FF"/>
        </w:rPr>
        <w:t xml:space="preserve">that </w:t>
      </w:r>
      <w:r w:rsidRPr="5C85EC22" w:rsidR="62B112FE">
        <w:rPr>
          <w:rFonts w:ascii="Times New Roman" w:hAnsi="Times New Roman" w:eastAsia="Times New Roman" w:cs="Times New Roman"/>
          <w:color w:val="000000" w:themeColor="text1" w:themeTint="FF" w:themeShade="FF"/>
        </w:rPr>
        <w:t>there</w:t>
      </w:r>
      <w:r w:rsidRPr="5C85EC22" w:rsidR="624732C6">
        <w:rPr>
          <w:rFonts w:ascii="Times New Roman" w:hAnsi="Times New Roman" w:eastAsia="Times New Roman" w:cs="Times New Roman"/>
          <w:color w:val="000000" w:themeColor="text1" w:themeTint="FF" w:themeShade="FF"/>
        </w:rPr>
        <w:t xml:space="preserve"> are batteries, a simple printed circuit board and a microprocessor. When the keys are pressed, the keys send three volts of electricity through the conductive lines to be sent to the microprocessor (Branch Education 00:01:06-00:02:05). </w:t>
      </w:r>
      <w:commentRangeStart w:id="506965791"/>
      <w:r w:rsidRPr="5C85EC22" w:rsidR="624732C6">
        <w:rPr>
          <w:rFonts w:ascii="Times New Roman" w:hAnsi="Times New Roman" w:eastAsia="Times New Roman" w:cs="Times New Roman"/>
          <w:color w:val="000000" w:themeColor="text1" w:themeTint="FF" w:themeShade="FF"/>
        </w:rPr>
        <w:t>Through this interaction the microprocessor sends information to the main processor which then puts the information on the screen.</w:t>
      </w:r>
      <w:commentRangeEnd w:id="506965791"/>
      <w:r>
        <w:rPr>
          <w:rStyle w:val="CommentReference"/>
        </w:rPr>
        <w:commentReference w:id="506965791"/>
      </w:r>
      <w:r w:rsidRPr="5C85EC22" w:rsidR="624732C6">
        <w:rPr>
          <w:rFonts w:ascii="Times New Roman" w:hAnsi="Times New Roman" w:eastAsia="Times New Roman" w:cs="Times New Roman"/>
          <w:color w:val="000000" w:themeColor="text1" w:themeTint="FF" w:themeShade="FF"/>
        </w:rPr>
        <w:t xml:space="preserve"> </w:t>
      </w:r>
      <w:r w:rsidRPr="5C85EC22" w:rsidR="3D5EEDA9">
        <w:rPr>
          <w:rFonts w:ascii="Times New Roman" w:hAnsi="Times New Roman" w:eastAsia="Times New Roman" w:cs="Times New Roman"/>
          <w:color w:val="000000" w:themeColor="text1" w:themeTint="FF" w:themeShade="FF"/>
        </w:rPr>
        <w:t xml:space="preserve">The </w:t>
      </w:r>
      <w:r w:rsidRPr="5C85EC22" w:rsidR="28F48612">
        <w:rPr>
          <w:rFonts w:ascii="Times New Roman" w:hAnsi="Times New Roman" w:eastAsia="Times New Roman" w:cs="Times New Roman"/>
          <w:color w:val="000000" w:themeColor="text1" w:themeTint="FF" w:themeShade="FF"/>
        </w:rPr>
        <w:t>video’s explanation is much more intriguing compared to the simple rundown, and with the complexities of such an item, there is bound to be some inspiration to someone</w:t>
      </w:r>
      <w:r w:rsidRPr="5C85EC22" w:rsidR="3D5EEDA9">
        <w:rPr>
          <w:rFonts w:ascii="Times New Roman" w:hAnsi="Times New Roman" w:eastAsia="Times New Roman" w:cs="Times New Roman"/>
          <w:color w:val="000000" w:themeColor="text1" w:themeTint="FF" w:themeShade="FF"/>
        </w:rPr>
        <w:t>.</w:t>
      </w:r>
      <w:r w:rsidRPr="5C85EC22" w:rsidR="624732C6">
        <w:rPr>
          <w:rFonts w:ascii="Times New Roman" w:hAnsi="Times New Roman" w:eastAsia="Times New Roman" w:cs="Times New Roman"/>
          <w:color w:val="000000" w:themeColor="text1" w:themeTint="FF" w:themeShade="FF"/>
        </w:rPr>
        <w:t xml:space="preserve"> On a larger scale, the intrigue could turn into something much larger, t</w:t>
      </w:r>
      <w:r w:rsidRPr="5C85EC22" w:rsidR="624732C6">
        <w:rPr>
          <w:rFonts w:ascii="Times New Roman" w:hAnsi="Times New Roman" w:eastAsia="Times New Roman" w:cs="Times New Roman"/>
          <w:color w:val="000000" w:themeColor="text1" w:themeTint="FF" w:themeShade="FF"/>
        </w:rPr>
        <w:t xml:space="preserve">his could be an opportunity for people to pursue a certain field </w:t>
      </w:r>
      <w:del w:author="Pan, Junfeng" w:date="2024-09-16T20:14:44.575Z" w:id="371082407">
        <w:r w:rsidRPr="5C85EC22" w:rsidDel="624732C6">
          <w:rPr>
            <w:rFonts w:ascii="Times New Roman" w:hAnsi="Times New Roman" w:eastAsia="Times New Roman" w:cs="Times New Roman"/>
            <w:color w:val="000000" w:themeColor="text1" w:themeTint="FF" w:themeShade="FF"/>
          </w:rPr>
          <w:delText xml:space="preserve">of </w:delText>
        </w:r>
        <w:r w:rsidRPr="5C85EC22" w:rsidDel="624732C6">
          <w:rPr>
            <w:rFonts w:ascii="Times New Roman" w:hAnsi="Times New Roman" w:eastAsia="Times New Roman" w:cs="Times New Roman"/>
            <w:color w:val="000000" w:themeColor="text1" w:themeTint="FF" w:themeShade="FF"/>
          </w:rPr>
          <w:delText>jobs</w:delText>
        </w:r>
        <w:r w:rsidRPr="5C85EC22" w:rsidDel="624732C6">
          <w:rPr>
            <w:rFonts w:ascii="Times New Roman" w:hAnsi="Times New Roman" w:eastAsia="Times New Roman" w:cs="Times New Roman"/>
            <w:color w:val="000000" w:themeColor="text1" w:themeTint="FF" w:themeShade="FF"/>
          </w:rPr>
          <w:delText xml:space="preserve"> </w:delText>
        </w:r>
      </w:del>
      <w:r w:rsidRPr="5C85EC22" w:rsidR="624732C6">
        <w:rPr>
          <w:rFonts w:ascii="Times New Roman" w:hAnsi="Times New Roman" w:eastAsia="Times New Roman" w:cs="Times New Roman"/>
          <w:color w:val="000000" w:themeColor="text1" w:themeTint="FF" w:themeShade="FF"/>
        </w:rPr>
        <w:t xml:space="preserve">or </w:t>
      </w:r>
      <w:ins w:author="Pan, Junfeng" w:date="2024-09-16T20:14:50.549Z" w:id="111623991">
        <w:r w:rsidRPr="5C85EC22" w:rsidR="05502E10">
          <w:rPr>
            <w:rFonts w:ascii="Times New Roman" w:hAnsi="Times New Roman" w:eastAsia="Times New Roman" w:cs="Times New Roman"/>
            <w:color w:val="000000" w:themeColor="text1" w:themeTint="FF" w:themeShade="FF"/>
          </w:rPr>
          <w:t xml:space="preserve">as </w:t>
        </w:r>
      </w:ins>
      <w:ins w:author="Pan, Junfeng" w:date="2024-09-16T20:15:02.103Z" w:id="1668641343">
        <w:r w:rsidRPr="5C85EC22" w:rsidR="05502E10">
          <w:rPr>
            <w:rFonts w:ascii="Times New Roman" w:hAnsi="Times New Roman" w:eastAsia="Times New Roman" w:cs="Times New Roman"/>
            <w:color w:val="000000" w:themeColor="text1" w:themeTint="FF" w:themeShade="FF"/>
          </w:rPr>
          <w:t>a</w:t>
        </w:r>
      </w:ins>
      <w:ins w:author="Pan, Junfeng" w:date="2024-09-16T20:14:50.549Z" w:id="1800660253">
        <w:r w:rsidRPr="5C85EC22" w:rsidR="05502E10">
          <w:rPr>
            <w:rFonts w:ascii="Times New Roman" w:hAnsi="Times New Roman" w:eastAsia="Times New Roman" w:cs="Times New Roman"/>
            <w:color w:val="000000" w:themeColor="text1" w:themeTint="FF" w:themeShade="FF"/>
          </w:rPr>
          <w:t xml:space="preserve"> </w:t>
        </w:r>
      </w:ins>
      <w:del w:author="Pan, Junfeng" w:date="2024-09-16T20:14:49.168Z" w:id="1463689768">
        <w:r w:rsidRPr="5C85EC22" w:rsidDel="624732C6">
          <w:rPr>
            <w:rFonts w:ascii="Times New Roman" w:hAnsi="Times New Roman" w:eastAsia="Times New Roman" w:cs="Times New Roman"/>
            <w:color w:val="000000" w:themeColor="text1" w:themeTint="FF" w:themeShade="FF"/>
          </w:rPr>
          <w:delText xml:space="preserve">even </w:delText>
        </w:r>
      </w:del>
      <w:r w:rsidRPr="5C85EC22" w:rsidR="624732C6">
        <w:rPr>
          <w:rFonts w:ascii="Times New Roman" w:hAnsi="Times New Roman" w:eastAsia="Times New Roman" w:cs="Times New Roman"/>
          <w:color w:val="000000" w:themeColor="text1" w:themeTint="FF" w:themeShade="FF"/>
        </w:rPr>
        <w:t>hobb</w:t>
      </w:r>
      <w:ins w:author="Pan, Junfeng" w:date="2024-09-16T20:15:11.161Z" w:id="1875721840">
        <w:r w:rsidRPr="5C85EC22" w:rsidR="7C701E5A">
          <w:rPr>
            <w:rFonts w:ascii="Times New Roman" w:hAnsi="Times New Roman" w:eastAsia="Times New Roman" w:cs="Times New Roman"/>
            <w:color w:val="000000" w:themeColor="text1" w:themeTint="FF" w:themeShade="FF"/>
          </w:rPr>
          <w:t>y</w:t>
        </w:r>
      </w:ins>
      <w:del w:author="Pan, Junfeng" w:date="2024-09-16T20:15:10.025Z" w:id="124463500">
        <w:r w:rsidRPr="5C85EC22" w:rsidDel="624732C6">
          <w:rPr>
            <w:rFonts w:ascii="Times New Roman" w:hAnsi="Times New Roman" w:eastAsia="Times New Roman" w:cs="Times New Roman"/>
            <w:color w:val="000000" w:themeColor="text1" w:themeTint="FF" w:themeShade="FF"/>
          </w:rPr>
          <w:delText>ies</w:delText>
        </w:r>
      </w:del>
      <w:r w:rsidRPr="5C85EC22" w:rsidR="624732C6">
        <w:rPr>
          <w:rFonts w:ascii="Times New Roman" w:hAnsi="Times New Roman" w:eastAsia="Times New Roman" w:cs="Times New Roman"/>
          <w:color w:val="000000" w:themeColor="text1" w:themeTint="FF" w:themeShade="FF"/>
        </w:rPr>
        <w:t>.</w:t>
      </w:r>
    </w:p>
    <w:p w:rsidR="624732C6" w:rsidP="709BA97D" w:rsidRDefault="624732C6" w14:paraId="64A37B05" w14:textId="17133566">
      <w:pPr>
        <w:spacing w:after="0" w:line="480" w:lineRule="auto"/>
        <w:ind w:firstLine="720"/>
        <w:rPr>
          <w:rFonts w:ascii="Times New Roman" w:hAnsi="Times New Roman" w:eastAsia="Times New Roman" w:cs="Times New Roman"/>
          <w:color w:val="000000" w:themeColor="text1"/>
        </w:rPr>
      </w:pPr>
      <w:commentRangeStart w:id="1073242388"/>
      <w:r w:rsidRPr="5C85EC22" w:rsidR="624732C6">
        <w:rPr>
          <w:rFonts w:ascii="Times New Roman" w:hAnsi="Times New Roman" w:eastAsia="Times New Roman" w:cs="Times New Roman"/>
          <w:color w:val="000000" w:themeColor="text1" w:themeTint="FF" w:themeShade="FF"/>
        </w:rPr>
        <w:t>How could keyboards be hobbies</w:t>
      </w:r>
      <w:r w:rsidRPr="5C85EC22" w:rsidR="624732C6">
        <w:rPr>
          <w:rFonts w:ascii="Times New Roman" w:hAnsi="Times New Roman" w:eastAsia="Times New Roman" w:cs="Times New Roman"/>
          <w:color w:val="000000" w:themeColor="text1" w:themeTint="FF" w:themeShade="FF"/>
        </w:rPr>
        <w:t>?</w:t>
      </w:r>
      <w:commentRangeEnd w:id="1073242388"/>
      <w:r>
        <w:rPr>
          <w:rStyle w:val="CommentReference"/>
        </w:rPr>
        <w:commentReference w:id="1073242388"/>
      </w:r>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This question may have formed when reading the last sentence of the introduction paragraph</w:t>
      </w:r>
      <w:r w:rsidRPr="5C85EC22" w:rsidR="624732C6">
        <w:rPr>
          <w:rFonts w:ascii="Times New Roman" w:hAnsi="Times New Roman" w:eastAsia="Times New Roman" w:cs="Times New Roman"/>
          <w:color w:val="000000" w:themeColor="text1" w:themeTint="FF" w:themeShade="FF"/>
        </w:rPr>
        <w:t>.</w:t>
      </w:r>
      <w:r w:rsidRPr="5C85EC22" w:rsidR="624732C6">
        <w:rPr>
          <w:rFonts w:ascii="Times New Roman" w:hAnsi="Times New Roman" w:eastAsia="Times New Roman" w:cs="Times New Roman"/>
          <w:color w:val="000000" w:themeColor="text1" w:themeTint="FF" w:themeShade="FF"/>
        </w:rPr>
        <w:t xml:space="preserve"> </w:t>
      </w:r>
      <w:commentRangeStart w:id="236489714"/>
      <w:commentRangeStart w:id="999760961"/>
      <w:del w:author="Pan, Junfeng" w:date="2024-09-16T20:15:18.586Z" w:id="1954563573">
        <w:r w:rsidRPr="5C85EC22" w:rsidDel="624732C6">
          <w:rPr>
            <w:rFonts w:ascii="Times New Roman" w:hAnsi="Times New Roman" w:eastAsia="Times New Roman" w:cs="Times New Roman"/>
            <w:color w:val="000000" w:themeColor="text1" w:themeTint="FF" w:themeShade="FF"/>
          </w:rPr>
          <w:delText xml:space="preserve"> </w:delText>
        </w:r>
      </w:del>
      <w:r w:rsidRPr="5C85EC22" w:rsidR="624732C6">
        <w:rPr>
          <w:rFonts w:ascii="Times New Roman" w:hAnsi="Times New Roman" w:eastAsia="Times New Roman" w:cs="Times New Roman"/>
          <w:color w:val="000000" w:themeColor="text1" w:themeTint="FF" w:themeShade="FF"/>
        </w:rPr>
        <w:t xml:space="preserve">Keyboards are a hobby. Those two words being in the same sentence </w:t>
      </w:r>
      <w:r w:rsidRPr="5C85EC22" w:rsidR="089F99D7">
        <w:rPr>
          <w:rFonts w:ascii="Times New Roman" w:hAnsi="Times New Roman" w:eastAsia="Times New Roman" w:cs="Times New Roman"/>
          <w:color w:val="000000" w:themeColor="text1" w:themeTint="FF" w:themeShade="FF"/>
        </w:rPr>
        <w:t>do</w:t>
      </w:r>
      <w:r w:rsidRPr="5C85EC22" w:rsidR="624732C6">
        <w:rPr>
          <w:rFonts w:ascii="Times New Roman" w:hAnsi="Times New Roman" w:eastAsia="Times New Roman" w:cs="Times New Roman"/>
          <w:color w:val="000000" w:themeColor="text1" w:themeTint="FF" w:themeShade="FF"/>
        </w:rPr>
        <w:t xml:space="preserve"> not seem particularly right, however, it most definitely can be</w:t>
      </w:r>
      <w:commentRangeEnd w:id="236489714"/>
      <w:r>
        <w:rPr>
          <w:rStyle w:val="CommentReference"/>
        </w:rPr>
        <w:commentReference w:id="236489714"/>
      </w:r>
      <w:r w:rsidRPr="5C85EC22" w:rsidR="624732C6">
        <w:rPr>
          <w:rFonts w:ascii="Times New Roman" w:hAnsi="Times New Roman" w:eastAsia="Times New Roman" w:cs="Times New Roman"/>
          <w:color w:val="000000" w:themeColor="text1" w:themeTint="FF" w:themeShade="FF"/>
        </w:rPr>
        <w:t>.</w:t>
      </w:r>
      <w:commentRangeEnd w:id="999760961"/>
      <w:r>
        <w:rPr>
          <w:rStyle w:val="CommentReference"/>
        </w:rPr>
        <w:commentReference w:id="999760961"/>
      </w:r>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 xml:space="preserve">There are many ways a keyboard can be a hobby. </w:t>
      </w:r>
      <w:r w:rsidRPr="5C85EC22" w:rsidR="624732C6">
        <w:rPr>
          <w:rFonts w:ascii="Times New Roman" w:hAnsi="Times New Roman" w:eastAsia="Times New Roman" w:cs="Times New Roman"/>
          <w:color w:val="000000" w:themeColor="text1" w:themeTint="FF" w:themeShade="FF"/>
        </w:rPr>
        <w:t xml:space="preserve">The simplicities and complexities in building a </w:t>
      </w:r>
      <w:r w:rsidRPr="5C85EC22" w:rsidR="3E81B934">
        <w:rPr>
          <w:rFonts w:ascii="Times New Roman" w:hAnsi="Times New Roman" w:eastAsia="Times New Roman" w:cs="Times New Roman"/>
          <w:color w:val="000000" w:themeColor="text1" w:themeTint="FF" w:themeShade="FF"/>
        </w:rPr>
        <w:t>keyboard and</w:t>
      </w:r>
      <w:r w:rsidRPr="5C85EC22" w:rsidR="624732C6">
        <w:rPr>
          <w:rFonts w:ascii="Times New Roman" w:hAnsi="Times New Roman" w:eastAsia="Times New Roman" w:cs="Times New Roman"/>
          <w:color w:val="000000" w:themeColor="text1" w:themeTint="FF" w:themeShade="FF"/>
        </w:rPr>
        <w:t xml:space="preserve"> </w:t>
      </w:r>
      <w:r w:rsidRPr="5C85EC22" w:rsidR="624732C6">
        <w:rPr>
          <w:rFonts w:ascii="Times New Roman" w:hAnsi="Times New Roman" w:eastAsia="Times New Roman" w:cs="Times New Roman"/>
          <w:color w:val="000000" w:themeColor="text1" w:themeTint="FF" w:themeShade="FF"/>
        </w:rPr>
        <w:t>modifying</w:t>
      </w:r>
      <w:r w:rsidRPr="5C85EC22" w:rsidR="624732C6">
        <w:rPr>
          <w:rFonts w:ascii="Times New Roman" w:hAnsi="Times New Roman" w:eastAsia="Times New Roman" w:cs="Times New Roman"/>
          <w:color w:val="000000" w:themeColor="text1" w:themeTint="FF" w:themeShade="FF"/>
        </w:rPr>
        <w:t xml:space="preserve"> a keyboard could both be ways a keyboard could be a hobby. </w:t>
      </w:r>
      <w:r w:rsidRPr="5C85EC22" w:rsidR="624732C6">
        <w:rPr>
          <w:rFonts w:ascii="Times New Roman" w:hAnsi="Times New Roman" w:eastAsia="Times New Roman" w:cs="Times New Roman"/>
          <w:color w:val="000000" w:themeColor="text1" w:themeTint="FF" w:themeShade="FF"/>
        </w:rPr>
        <w:t xml:space="preserve">Building a keyboard </w:t>
      </w:r>
      <w:r w:rsidRPr="5C85EC22" w:rsidR="624732C6">
        <w:rPr>
          <w:rFonts w:ascii="Times New Roman" w:hAnsi="Times New Roman" w:eastAsia="Times New Roman" w:cs="Times New Roman"/>
          <w:color w:val="000000" w:themeColor="text1" w:themeTint="FF" w:themeShade="FF"/>
        </w:rPr>
        <w:t xml:space="preserve">from its components, previously </w:t>
      </w:r>
      <w:r w:rsidRPr="5C85EC22" w:rsidR="624732C6">
        <w:rPr>
          <w:rFonts w:ascii="Times New Roman" w:hAnsi="Times New Roman" w:eastAsia="Times New Roman" w:cs="Times New Roman"/>
          <w:color w:val="000000" w:themeColor="text1" w:themeTint="FF" w:themeShade="FF"/>
        </w:rPr>
        <w:t>stated</w:t>
      </w:r>
      <w:r w:rsidRPr="5C85EC22" w:rsidR="624732C6">
        <w:rPr>
          <w:rFonts w:ascii="Times New Roman" w:hAnsi="Times New Roman" w:eastAsia="Times New Roman" w:cs="Times New Roman"/>
          <w:color w:val="000000" w:themeColor="text1" w:themeTint="FF" w:themeShade="FF"/>
        </w:rPr>
        <w:t xml:space="preserve"> in the second </w:t>
      </w:r>
      <w:r w:rsidRPr="5C85EC22" w:rsidR="4B239445">
        <w:rPr>
          <w:rFonts w:ascii="Times New Roman" w:hAnsi="Times New Roman" w:eastAsia="Times New Roman" w:cs="Times New Roman"/>
          <w:color w:val="000000" w:themeColor="text1" w:themeTint="FF" w:themeShade="FF"/>
        </w:rPr>
        <w:t>paragraph,</w:t>
      </w:r>
      <w:r w:rsidRPr="5C85EC22" w:rsidR="624732C6">
        <w:rPr>
          <w:rFonts w:ascii="Times New Roman" w:hAnsi="Times New Roman" w:eastAsia="Times New Roman" w:cs="Times New Roman"/>
          <w:color w:val="000000" w:themeColor="text1" w:themeTint="FF" w:themeShade="FF"/>
        </w:rPr>
        <w:t xml:space="preserve"> could just be as interesting as putting together a car, but much less labor intensive. The simplicity of putting the keycaps on a keyboard, to the complexities of soldering certain parts of the circuit board in a keyboard could not just be calming but also in other aspects earn the </w:t>
      </w:r>
      <w:r w:rsidRPr="5C85EC22" w:rsidR="624732C6">
        <w:rPr>
          <w:rFonts w:ascii="Times New Roman" w:hAnsi="Times New Roman" w:eastAsia="Times New Roman" w:cs="Times New Roman"/>
          <w:color w:val="000000" w:themeColor="text1" w:themeTint="FF" w:themeShade="FF"/>
        </w:rPr>
        <w:t>person money</w:t>
      </w:r>
      <w:r w:rsidRPr="5C85EC22" w:rsidR="624732C6">
        <w:rPr>
          <w:rFonts w:ascii="Times New Roman" w:hAnsi="Times New Roman" w:eastAsia="Times New Roman" w:cs="Times New Roman"/>
          <w:color w:val="000000" w:themeColor="text1" w:themeTint="FF" w:themeShade="FF"/>
        </w:rPr>
        <w:t xml:space="preserve">. Having the viability of changing certain aspects of a keyboard for example, tape modding, lubing, coin modding, foam modding, band-aid modding, </w:t>
      </w:r>
      <w:r w:rsidRPr="5C85EC22" w:rsidR="624732C6">
        <w:rPr>
          <w:rFonts w:ascii="Times New Roman" w:hAnsi="Times New Roman" w:eastAsia="Times New Roman" w:cs="Times New Roman"/>
          <w:color w:val="000000" w:themeColor="text1" w:themeTint="FF" w:themeShade="FF"/>
        </w:rPr>
        <w:t>o-ring</w:t>
      </w:r>
      <w:r w:rsidRPr="5C85EC22" w:rsidR="624732C6">
        <w:rPr>
          <w:rFonts w:ascii="Times New Roman" w:hAnsi="Times New Roman" w:eastAsia="Times New Roman" w:cs="Times New Roman"/>
          <w:color w:val="000000" w:themeColor="text1" w:themeTint="FF" w:themeShade="FF"/>
        </w:rPr>
        <w:t xml:space="preserve"> mods, </w:t>
      </w:r>
      <w:r w:rsidRPr="5C85EC22" w:rsidR="624732C6">
        <w:rPr>
          <w:rFonts w:ascii="Times New Roman" w:hAnsi="Times New Roman" w:eastAsia="Times New Roman" w:cs="Times New Roman"/>
          <w:color w:val="000000" w:themeColor="text1" w:themeTint="FF" w:themeShade="FF"/>
        </w:rPr>
        <w:t>holee</w:t>
      </w:r>
      <w:r w:rsidRPr="5C85EC22" w:rsidR="624732C6">
        <w:rPr>
          <w:rFonts w:ascii="Times New Roman" w:hAnsi="Times New Roman" w:eastAsia="Times New Roman" w:cs="Times New Roman"/>
          <w:color w:val="000000" w:themeColor="text1" w:themeTint="FF" w:themeShade="FF"/>
        </w:rPr>
        <w:t xml:space="preserve"> mod, changing the keyboard itself, changing the switches and a bunch more things that could be done to adjust the satisfactory levels of the keyboard to the person’s liking (Bonifield and Coke). The</w:t>
      </w:r>
      <w:r w:rsidRPr="5C85EC22" w:rsidR="1C69460C">
        <w:rPr>
          <w:rFonts w:ascii="Times New Roman" w:hAnsi="Times New Roman" w:eastAsia="Times New Roman" w:cs="Times New Roman"/>
          <w:color w:val="000000" w:themeColor="text1" w:themeTint="FF" w:themeShade="FF"/>
        </w:rPr>
        <w:t xml:space="preserve">re are </w:t>
      </w:r>
      <w:commentRangeStart w:id="1063998445"/>
      <w:r w:rsidRPr="5C85EC22" w:rsidR="1C69460C">
        <w:rPr>
          <w:rFonts w:ascii="Times New Roman" w:hAnsi="Times New Roman" w:eastAsia="Times New Roman" w:cs="Times New Roman"/>
          <w:color w:val="000000" w:themeColor="text1" w:themeTint="FF" w:themeShade="FF"/>
        </w:rPr>
        <w:t>basically</w:t>
      </w:r>
      <w:r w:rsidRPr="5C85EC22" w:rsidR="624732C6">
        <w:rPr>
          <w:rFonts w:ascii="Times New Roman" w:hAnsi="Times New Roman" w:eastAsia="Times New Roman" w:cs="Times New Roman"/>
          <w:color w:val="000000" w:themeColor="text1" w:themeTint="FF" w:themeShade="FF"/>
        </w:rPr>
        <w:t xml:space="preserve"> </w:t>
      </w:r>
      <w:commentRangeEnd w:id="1063998445"/>
      <w:r>
        <w:rPr>
          <w:rStyle w:val="CommentReference"/>
        </w:rPr>
        <w:commentReference w:id="1063998445"/>
      </w:r>
      <w:r w:rsidRPr="5C85EC22" w:rsidR="27E581B9">
        <w:rPr>
          <w:rFonts w:ascii="Times New Roman" w:hAnsi="Times New Roman" w:eastAsia="Times New Roman" w:cs="Times New Roman"/>
          <w:color w:val="000000" w:themeColor="text1" w:themeTint="FF" w:themeShade="FF"/>
        </w:rPr>
        <w:t>infinite</w:t>
      </w:r>
      <w:r w:rsidRPr="5C85EC22" w:rsidR="624732C6">
        <w:rPr>
          <w:rFonts w:ascii="Times New Roman" w:hAnsi="Times New Roman" w:eastAsia="Times New Roman" w:cs="Times New Roman"/>
          <w:color w:val="000000" w:themeColor="text1" w:themeTint="FF" w:themeShade="FF"/>
        </w:rPr>
        <w:t xml:space="preserve"> amounts of modifications that can be done to a mechanical QWERTY keyboard is as intriguing as, for example, crocheting, where there are multiple skill sets that can be learned from and mastered, however, for keyboards, not one thing is certainly “mastered.” </w:t>
      </w:r>
      <w:r w:rsidRPr="5C85EC22" w:rsidR="624732C6">
        <w:rPr>
          <w:rFonts w:ascii="Times New Roman" w:hAnsi="Times New Roman" w:eastAsia="Times New Roman" w:cs="Times New Roman"/>
          <w:color w:val="000000" w:themeColor="text1" w:themeTint="FF" w:themeShade="FF"/>
        </w:rPr>
        <w:t xml:space="preserve">The product that is produced can have multiple intricacies that are easily failed, and that is why the hobby of keyboards is so intriguing. </w:t>
      </w:r>
    </w:p>
    <w:p w:rsidR="624732C6" w:rsidP="709BA97D" w:rsidRDefault="624732C6" w14:paraId="58D483B0" w14:textId="27A1B4D5">
      <w:pPr>
        <w:spacing w:after="0" w:line="480" w:lineRule="auto"/>
        <w:ind w:firstLine="720"/>
        <w:rPr>
          <w:rFonts w:ascii="Times New Roman" w:hAnsi="Times New Roman" w:eastAsia="Times New Roman" w:cs="Times New Roman"/>
          <w:color w:val="000000" w:themeColor="text1"/>
        </w:rPr>
      </w:pPr>
      <w:r w:rsidRPr="5C85EC22" w:rsidR="624732C6">
        <w:rPr>
          <w:rFonts w:ascii="Times New Roman" w:hAnsi="Times New Roman" w:eastAsia="Times New Roman" w:cs="Times New Roman"/>
          <w:color w:val="000000" w:themeColor="text1" w:themeTint="FF" w:themeShade="FF"/>
        </w:rPr>
        <w:t>When looking at a keyboard the next time, think back to the ways it has evolved, and the multiple ways it can contribute to society. Do the same with everything</w:t>
      </w:r>
      <w:r w:rsidRPr="5C85EC22" w:rsidR="624732C6">
        <w:rPr>
          <w:rFonts w:ascii="Times New Roman" w:hAnsi="Times New Roman" w:eastAsia="Times New Roman" w:cs="Times New Roman"/>
          <w:color w:val="000000" w:themeColor="text1" w:themeTint="FF" w:themeShade="FF"/>
        </w:rPr>
        <w:t xml:space="preserve">, question </w:t>
      </w:r>
      <w:r w:rsidRPr="5C85EC22" w:rsidR="624732C6">
        <w:rPr>
          <w:rFonts w:ascii="Times New Roman" w:hAnsi="Times New Roman" w:eastAsia="Times New Roman" w:cs="Times New Roman"/>
          <w:color w:val="000000" w:themeColor="text1" w:themeTint="FF" w:themeShade="FF"/>
        </w:rPr>
        <w:t>everything</w:t>
      </w:r>
      <w:r w:rsidRPr="5C85EC22" w:rsidR="624732C6">
        <w:rPr>
          <w:rFonts w:ascii="Times New Roman" w:hAnsi="Times New Roman" w:eastAsia="Times New Roman" w:cs="Times New Roman"/>
          <w:color w:val="000000" w:themeColor="text1" w:themeTint="FF" w:themeShade="FF"/>
        </w:rPr>
        <w:t>.</w:t>
      </w:r>
    </w:p>
    <w:p w:rsidR="5C85EC22" w:rsidRDefault="5C85EC22" w14:paraId="3B057EA7" w14:textId="4D94C765">
      <w:r>
        <w:br w:type="page"/>
      </w:r>
    </w:p>
    <w:p w:rsidR="00FC50FA" w:rsidP="00FC50FA" w:rsidRDefault="00FC50FA" w14:paraId="72CFC702" w14:textId="0CEB0B02">
      <w:pPr>
        <w:spacing w:after="0" w:line="480"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Audience</w:t>
      </w:r>
    </w:p>
    <w:p w:rsidR="709BA97D" w:rsidP="5C85EC22" w:rsidRDefault="008D5FBB" w14:paraId="77BA3F71" w14:textId="5BEF1FD1">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1" w:themeTint="FF" w:themeShade="FF"/>
        </w:rPr>
      </w:pPr>
      <w:r w:rsidRPr="5C85EC22" w:rsidR="008D5FBB">
        <w:rPr>
          <w:rFonts w:ascii="Times New Roman" w:hAnsi="Times New Roman" w:eastAsia="Times New Roman" w:cs="Times New Roman"/>
          <w:color w:val="000000" w:themeColor="text1" w:themeTint="FF" w:themeShade="FF"/>
        </w:rPr>
        <w:t xml:space="preserve">The audiences that could </w:t>
      </w:r>
      <w:r w:rsidRPr="5C85EC22" w:rsidR="008D5FBB">
        <w:rPr>
          <w:rFonts w:ascii="Times New Roman" w:hAnsi="Times New Roman" w:eastAsia="Times New Roman" w:cs="Times New Roman"/>
          <w:color w:val="000000" w:themeColor="text1" w:themeTint="FF" w:themeShade="FF"/>
        </w:rPr>
        <w:t>be applicable</w:t>
      </w:r>
      <w:r w:rsidRPr="5C85EC22" w:rsidR="008D5FBB">
        <w:rPr>
          <w:rFonts w:ascii="Times New Roman" w:hAnsi="Times New Roman" w:eastAsia="Times New Roman" w:cs="Times New Roman"/>
          <w:color w:val="000000" w:themeColor="text1" w:themeTint="FF" w:themeShade="FF"/>
        </w:rPr>
        <w:t xml:space="preserve"> to my </w:t>
      </w:r>
      <w:r w:rsidRPr="5C85EC22" w:rsidR="00E148B5">
        <w:rPr>
          <w:rFonts w:ascii="Times New Roman" w:hAnsi="Times New Roman" w:eastAsia="Times New Roman" w:cs="Times New Roman"/>
          <w:color w:val="000000" w:themeColor="text1" w:themeTint="FF" w:themeShade="FF"/>
        </w:rPr>
        <w:t>encomium are</w:t>
      </w:r>
      <w:r w:rsidRPr="5C85EC22" w:rsidR="0034223A">
        <w:rPr>
          <w:rFonts w:ascii="Times New Roman" w:hAnsi="Times New Roman" w:eastAsia="Times New Roman" w:cs="Times New Roman"/>
          <w:color w:val="000000" w:themeColor="text1" w:themeTint="FF" w:themeShade="FF"/>
        </w:rPr>
        <w:t xml:space="preserve"> to the general population</w:t>
      </w:r>
      <w:r w:rsidRPr="5C85EC22" w:rsidR="00590741">
        <w:rPr>
          <w:rFonts w:ascii="Times New Roman" w:hAnsi="Times New Roman" w:eastAsia="Times New Roman" w:cs="Times New Roman"/>
          <w:color w:val="000000" w:themeColor="text1" w:themeTint="FF" w:themeShade="FF"/>
        </w:rPr>
        <w:t xml:space="preserve">, but </w:t>
      </w:r>
      <w:r w:rsidRPr="5C85EC22" w:rsidR="00DA2585">
        <w:rPr>
          <w:rFonts w:ascii="Times New Roman" w:hAnsi="Times New Roman" w:eastAsia="Times New Roman" w:cs="Times New Roman"/>
          <w:color w:val="000000" w:themeColor="text1" w:themeTint="FF" w:themeShade="FF"/>
        </w:rPr>
        <w:t xml:space="preserve">not really someone who does not use electronics, as </w:t>
      </w:r>
      <w:r w:rsidRPr="5C85EC22" w:rsidR="00A47830">
        <w:rPr>
          <w:rFonts w:ascii="Times New Roman" w:hAnsi="Times New Roman" w:eastAsia="Times New Roman" w:cs="Times New Roman"/>
          <w:color w:val="000000" w:themeColor="text1" w:themeTint="FF" w:themeShade="FF"/>
        </w:rPr>
        <w:t xml:space="preserve">they do not have </w:t>
      </w:r>
      <w:r w:rsidRPr="5C85EC22" w:rsidR="005167FE">
        <w:rPr>
          <w:rFonts w:ascii="Times New Roman" w:hAnsi="Times New Roman" w:eastAsia="Times New Roman" w:cs="Times New Roman"/>
          <w:color w:val="000000" w:themeColor="text1" w:themeTint="FF" w:themeShade="FF"/>
        </w:rPr>
        <w:t>access</w:t>
      </w:r>
      <w:r w:rsidRPr="5C85EC22" w:rsidR="00A47830">
        <w:rPr>
          <w:rFonts w:ascii="Times New Roman" w:hAnsi="Times New Roman" w:eastAsia="Times New Roman" w:cs="Times New Roman"/>
          <w:color w:val="000000" w:themeColor="text1" w:themeTint="FF" w:themeShade="FF"/>
        </w:rPr>
        <w:t xml:space="preserve"> to </w:t>
      </w:r>
      <w:r w:rsidRPr="5C85EC22" w:rsidR="674D9A2A">
        <w:rPr>
          <w:rFonts w:ascii="Times New Roman" w:hAnsi="Times New Roman" w:eastAsia="Times New Roman" w:cs="Times New Roman"/>
          <w:color w:val="000000" w:themeColor="text1" w:themeTint="FF" w:themeShade="FF"/>
        </w:rPr>
        <w:t>keyboard</w:t>
      </w:r>
      <w:r w:rsidRPr="5C85EC22" w:rsidR="00DB4313">
        <w:rPr>
          <w:rFonts w:ascii="Times New Roman" w:hAnsi="Times New Roman" w:eastAsia="Times New Roman" w:cs="Times New Roman"/>
          <w:color w:val="000000" w:themeColor="text1" w:themeTint="FF" w:themeShade="FF"/>
        </w:rPr>
        <w:t>s</w:t>
      </w:r>
      <w:r w:rsidRPr="5C85EC22" w:rsidR="00DB4313">
        <w:rPr>
          <w:rFonts w:ascii="Times New Roman" w:hAnsi="Times New Roman" w:eastAsia="Times New Roman" w:cs="Times New Roman"/>
          <w:color w:val="000000" w:themeColor="text1" w:themeTint="FF" w:themeShade="FF"/>
        </w:rPr>
        <w:t xml:space="preserve">. </w:t>
      </w:r>
      <w:r w:rsidRPr="5C85EC22" w:rsidR="00260539">
        <w:rPr>
          <w:rFonts w:ascii="Times New Roman" w:hAnsi="Times New Roman" w:eastAsia="Times New Roman" w:cs="Times New Roman"/>
          <w:color w:val="000000" w:themeColor="text1" w:themeTint="FF" w:themeShade="FF"/>
        </w:rPr>
        <w:t xml:space="preserve">In other words, most </w:t>
      </w:r>
      <w:r w:rsidRPr="5C85EC22" w:rsidR="00F87536">
        <w:rPr>
          <w:rFonts w:ascii="Times New Roman" w:hAnsi="Times New Roman" w:eastAsia="Times New Roman" w:cs="Times New Roman"/>
          <w:color w:val="000000" w:themeColor="text1" w:themeTint="FF" w:themeShade="FF"/>
        </w:rPr>
        <w:t>people that live</w:t>
      </w:r>
      <w:r w:rsidRPr="5C85EC22" w:rsidR="00260539">
        <w:rPr>
          <w:rFonts w:ascii="Times New Roman" w:hAnsi="Times New Roman" w:eastAsia="Times New Roman" w:cs="Times New Roman"/>
          <w:color w:val="000000" w:themeColor="text1" w:themeTint="FF" w:themeShade="FF"/>
        </w:rPr>
        <w:t xml:space="preserve"> in first</w:t>
      </w:r>
      <w:r w:rsidRPr="5C85EC22" w:rsidR="003A3A15">
        <w:rPr>
          <w:rFonts w:ascii="Times New Roman" w:hAnsi="Times New Roman" w:eastAsia="Times New Roman" w:cs="Times New Roman"/>
          <w:color w:val="000000" w:themeColor="text1" w:themeTint="FF" w:themeShade="FF"/>
        </w:rPr>
        <w:t xml:space="preserve">, second, or even some of the </w:t>
      </w:r>
      <w:r w:rsidRPr="5C85EC22" w:rsidR="00F87536">
        <w:rPr>
          <w:rFonts w:ascii="Times New Roman" w:hAnsi="Times New Roman" w:eastAsia="Times New Roman" w:cs="Times New Roman"/>
          <w:color w:val="000000" w:themeColor="text1" w:themeTint="FF" w:themeShade="FF"/>
        </w:rPr>
        <w:t xml:space="preserve">third world countries. </w:t>
      </w:r>
      <w:r w:rsidRPr="5C85EC22" w:rsidR="00DB4313">
        <w:rPr>
          <w:rFonts w:ascii="Times New Roman" w:hAnsi="Times New Roman" w:eastAsia="Times New Roman" w:cs="Times New Roman"/>
          <w:color w:val="000000" w:themeColor="text1" w:themeTint="FF" w:themeShade="FF"/>
        </w:rPr>
        <w:t xml:space="preserve">The </w:t>
      </w:r>
      <w:r w:rsidRPr="5C85EC22" w:rsidR="78FBF118">
        <w:rPr>
          <w:rFonts w:ascii="Times New Roman" w:hAnsi="Times New Roman" w:eastAsia="Times New Roman" w:cs="Times New Roman"/>
          <w:color w:val="000000" w:themeColor="text1" w:themeTint="FF" w:themeShade="FF"/>
        </w:rPr>
        <w:t xml:space="preserve">main </w:t>
      </w:r>
      <w:r w:rsidRPr="5C85EC22" w:rsidR="00DB4313">
        <w:rPr>
          <w:rFonts w:ascii="Times New Roman" w:hAnsi="Times New Roman" w:eastAsia="Times New Roman" w:cs="Times New Roman"/>
          <w:color w:val="000000" w:themeColor="text1" w:themeTint="FF" w:themeShade="FF"/>
        </w:rPr>
        <w:t xml:space="preserve">audience I </w:t>
      </w:r>
      <w:r w:rsidRPr="5C85EC22" w:rsidR="005167FE">
        <w:rPr>
          <w:rFonts w:ascii="Times New Roman" w:hAnsi="Times New Roman" w:eastAsia="Times New Roman" w:cs="Times New Roman"/>
          <w:color w:val="000000" w:themeColor="text1" w:themeTint="FF" w:themeShade="FF"/>
        </w:rPr>
        <w:t xml:space="preserve">will refer to is the people who </w:t>
      </w:r>
      <w:r w:rsidRPr="5C85EC22" w:rsidR="00C65FC1">
        <w:rPr>
          <w:rFonts w:ascii="Times New Roman" w:hAnsi="Times New Roman" w:eastAsia="Times New Roman" w:cs="Times New Roman"/>
          <w:color w:val="000000" w:themeColor="text1" w:themeTint="FF" w:themeShade="FF"/>
        </w:rPr>
        <w:t>would</w:t>
      </w:r>
      <w:r w:rsidRPr="5C85EC22" w:rsidR="005167FE">
        <w:rPr>
          <w:rFonts w:ascii="Times New Roman" w:hAnsi="Times New Roman" w:eastAsia="Times New Roman" w:cs="Times New Roman"/>
          <w:color w:val="000000" w:themeColor="text1" w:themeTint="FF" w:themeShade="FF"/>
        </w:rPr>
        <w:t xml:space="preserve"> not look twice at a keyboard</w:t>
      </w:r>
      <w:r w:rsidRPr="5C85EC22" w:rsidR="00C65FC1">
        <w:rPr>
          <w:rFonts w:ascii="Times New Roman" w:hAnsi="Times New Roman" w:eastAsia="Times New Roman" w:cs="Times New Roman"/>
          <w:color w:val="000000" w:themeColor="text1" w:themeTint="FF" w:themeShade="FF"/>
        </w:rPr>
        <w:t xml:space="preserve"> without a second thought</w:t>
      </w:r>
      <w:r w:rsidRPr="5C85EC22" w:rsidR="005167FE">
        <w:rPr>
          <w:rFonts w:ascii="Times New Roman" w:hAnsi="Times New Roman" w:eastAsia="Times New Roman" w:cs="Times New Roman"/>
          <w:color w:val="000000" w:themeColor="text1" w:themeTint="FF" w:themeShade="FF"/>
        </w:rPr>
        <w:t>.</w:t>
      </w:r>
      <w:r w:rsidRPr="5C85EC22" w:rsidR="2424C1E0">
        <w:rPr>
          <w:rFonts w:ascii="Times New Roman" w:hAnsi="Times New Roman" w:eastAsia="Times New Roman" w:cs="Times New Roman"/>
          <w:color w:val="000000" w:themeColor="text1" w:themeTint="FF" w:themeShade="FF"/>
        </w:rPr>
        <w:t xml:space="preserve"> Another set of people could be people that could be referred to, but barely referred to, are people that do not use the standard QWERTY keyboard. </w:t>
      </w:r>
      <w:r w:rsidRPr="5C85EC22" w:rsidR="75056B15">
        <w:rPr>
          <w:rFonts w:ascii="Times New Roman" w:hAnsi="Times New Roman" w:eastAsia="Times New Roman" w:cs="Times New Roman"/>
          <w:color w:val="000000" w:themeColor="text1" w:themeTint="FF" w:themeShade="FF"/>
        </w:rPr>
        <w:t xml:space="preserve">The people I am referring to are the people that use </w:t>
      </w:r>
      <w:r w:rsidRPr="5C85EC22" w:rsidR="75056B15">
        <w:rPr>
          <w:rFonts w:ascii="Times New Roman" w:hAnsi="Times New Roman" w:eastAsia="Times New Roman" w:cs="Times New Roman"/>
          <w:color w:val="000000" w:themeColor="text1" w:themeTint="FF" w:themeShade="FF"/>
        </w:rPr>
        <w:t>Colemak</w:t>
      </w:r>
      <w:r w:rsidRPr="5C85EC22" w:rsidR="75056B15">
        <w:rPr>
          <w:rFonts w:ascii="Times New Roman" w:hAnsi="Times New Roman" w:eastAsia="Times New Roman" w:cs="Times New Roman"/>
          <w:color w:val="000000" w:themeColor="text1" w:themeTint="FF" w:themeShade="FF"/>
        </w:rPr>
        <w:t xml:space="preserve">, or Dvorak as their </w:t>
      </w:r>
      <w:r w:rsidRPr="5C85EC22" w:rsidR="626C5FA9">
        <w:rPr>
          <w:rFonts w:ascii="Times New Roman" w:hAnsi="Times New Roman" w:eastAsia="Times New Roman" w:cs="Times New Roman"/>
          <w:color w:val="000000" w:themeColor="text1" w:themeTint="FF" w:themeShade="FF"/>
        </w:rPr>
        <w:t>primary keyboard</w:t>
      </w:r>
      <w:r w:rsidRPr="5C85EC22" w:rsidR="57031B1A">
        <w:rPr>
          <w:rFonts w:ascii="Times New Roman" w:hAnsi="Times New Roman" w:eastAsia="Times New Roman" w:cs="Times New Roman"/>
          <w:color w:val="000000" w:themeColor="text1" w:themeTint="FF" w:themeShade="FF"/>
        </w:rPr>
        <w:t xml:space="preserve"> style</w:t>
      </w:r>
      <w:r w:rsidRPr="5C85EC22" w:rsidR="75056B15">
        <w:rPr>
          <w:rFonts w:ascii="Times New Roman" w:hAnsi="Times New Roman" w:eastAsia="Times New Roman" w:cs="Times New Roman"/>
          <w:color w:val="000000" w:themeColor="text1" w:themeTint="FF" w:themeShade="FF"/>
        </w:rPr>
        <w:t>.</w:t>
      </w:r>
      <w:r w:rsidRPr="5C85EC22" w:rsidR="1C7259DE">
        <w:rPr>
          <w:rFonts w:ascii="Times New Roman" w:hAnsi="Times New Roman" w:eastAsia="Times New Roman" w:cs="Times New Roman"/>
          <w:color w:val="000000" w:themeColor="text1" w:themeTint="FF" w:themeShade="FF"/>
        </w:rPr>
        <w:t xml:space="preserve"> A more general population could be pe</w:t>
      </w:r>
      <w:r w:rsidRPr="5C85EC22" w:rsidR="008C30CD">
        <w:rPr>
          <w:rFonts w:ascii="Times New Roman" w:hAnsi="Times New Roman" w:eastAsia="Times New Roman" w:cs="Times New Roman"/>
          <w:color w:val="000000" w:themeColor="text1" w:themeTint="FF" w:themeShade="FF"/>
        </w:rPr>
        <w:t xml:space="preserve">ople </w:t>
      </w:r>
      <w:r w:rsidRPr="5C85EC22" w:rsidR="0F9FEF87">
        <w:rPr>
          <w:rFonts w:ascii="Times New Roman" w:hAnsi="Times New Roman" w:eastAsia="Times New Roman" w:cs="Times New Roman"/>
          <w:color w:val="000000" w:themeColor="text1" w:themeTint="FF" w:themeShade="FF"/>
        </w:rPr>
        <w:t xml:space="preserve">that could be inspired </w:t>
      </w:r>
      <w:r w:rsidRPr="5C85EC22" w:rsidR="6B3C3B90">
        <w:rPr>
          <w:rFonts w:ascii="Times New Roman" w:hAnsi="Times New Roman" w:eastAsia="Times New Roman" w:cs="Times New Roman"/>
          <w:color w:val="000000" w:themeColor="text1" w:themeTint="FF" w:themeShade="FF"/>
        </w:rPr>
        <w:t>to try something new.</w:t>
      </w:r>
    </w:p>
    <w:p w:rsidR="5C85EC22" w:rsidRDefault="5C85EC22" w14:paraId="262FA15F" w14:textId="3F0B8396">
      <w:r>
        <w:br w:type="page"/>
      </w:r>
    </w:p>
    <w:p w:rsidR="624732C6" w:rsidP="709BA97D" w:rsidRDefault="624732C6" w14:paraId="491E4A0E" w14:textId="54B8B9AD">
      <w:pPr>
        <w:spacing w:after="0" w:line="480" w:lineRule="auto"/>
        <w:jc w:val="center"/>
        <w:rPr>
          <w:rFonts w:ascii="Times New Roman" w:hAnsi="Times New Roman" w:eastAsia="Times New Roman" w:cs="Times New Roman"/>
          <w:color w:val="000000" w:themeColor="text1"/>
        </w:rPr>
      </w:pPr>
      <w:r w:rsidRPr="709BA97D">
        <w:rPr>
          <w:rFonts w:ascii="Times New Roman" w:hAnsi="Times New Roman" w:eastAsia="Times New Roman" w:cs="Times New Roman"/>
          <w:color w:val="000000" w:themeColor="text1"/>
        </w:rPr>
        <w:lastRenderedPageBreak/>
        <w:t>Works Cited</w:t>
      </w:r>
    </w:p>
    <w:p w:rsidR="624732C6" w:rsidP="709BA97D" w:rsidRDefault="624732C6" w14:paraId="7908F24A" w14:textId="4B059BDC">
      <w:pPr>
        <w:spacing w:before="240" w:after="240" w:line="480" w:lineRule="auto"/>
        <w:ind w:left="720" w:hanging="720"/>
        <w:rPr>
          <w:rFonts w:ascii="Times New Roman" w:hAnsi="Times New Roman" w:eastAsia="Times New Roman" w:cs="Times New Roman"/>
          <w:color w:val="000000" w:themeColor="text1"/>
        </w:rPr>
      </w:pPr>
      <w:r w:rsidRPr="709BA97D">
        <w:rPr>
          <w:rFonts w:ascii="Times New Roman" w:hAnsi="Times New Roman" w:eastAsia="Times New Roman" w:cs="Times New Roman"/>
          <w:color w:val="000000" w:themeColor="text1"/>
        </w:rPr>
        <w:t xml:space="preserve">Bonifield, Stevie. “I Tried 6 Cheap and Easy Mechanical Keyboard Mods – Here’s What Happened.” </w:t>
      </w:r>
      <w:proofErr w:type="spellStart"/>
      <w:r w:rsidRPr="709BA97D">
        <w:rPr>
          <w:rFonts w:ascii="Times New Roman" w:hAnsi="Times New Roman" w:eastAsia="Times New Roman" w:cs="Times New Roman"/>
          <w:i/>
          <w:iCs/>
          <w:color w:val="000000" w:themeColor="text1"/>
        </w:rPr>
        <w:t>LaptopMag</w:t>
      </w:r>
      <w:proofErr w:type="spellEnd"/>
      <w:r w:rsidRPr="709BA97D">
        <w:rPr>
          <w:rFonts w:ascii="Times New Roman" w:hAnsi="Times New Roman" w:eastAsia="Times New Roman" w:cs="Times New Roman"/>
          <w:color w:val="000000" w:themeColor="text1"/>
        </w:rPr>
        <w:t xml:space="preserve">, Future US Inc., 9 Mar. 2024, </w:t>
      </w:r>
      <w:hyperlink>
        <w:r w:rsidRPr="709BA97D">
          <w:rPr>
            <w:rStyle w:val="Hyperlink"/>
            <w:rFonts w:ascii="Times New Roman" w:hAnsi="Times New Roman" w:eastAsia="Times New Roman" w:cs="Times New Roman"/>
          </w:rPr>
          <w:t>www.laptopmag.com/laptops/keyboards-mice/i-tried-6-cheap-and-easy-mechanical-keyboard-mods-heres-what-happened</w:t>
        </w:r>
      </w:hyperlink>
      <w:r w:rsidRPr="709BA97D">
        <w:rPr>
          <w:rFonts w:ascii="Times New Roman" w:hAnsi="Times New Roman" w:eastAsia="Times New Roman" w:cs="Times New Roman"/>
          <w:color w:val="000000" w:themeColor="text1"/>
        </w:rPr>
        <w:t>.</w:t>
      </w:r>
    </w:p>
    <w:p w:rsidR="624732C6" w:rsidP="709BA97D" w:rsidRDefault="624732C6" w14:paraId="5D285966" w14:textId="200ECBA5">
      <w:pPr>
        <w:spacing w:before="240" w:after="240" w:line="480" w:lineRule="auto"/>
        <w:ind w:left="720" w:hanging="720"/>
        <w:rPr>
          <w:rFonts w:ascii="Times New Roman" w:hAnsi="Times New Roman" w:eastAsia="Times New Roman" w:cs="Times New Roman"/>
          <w:color w:val="000000" w:themeColor="text1"/>
        </w:rPr>
      </w:pPr>
      <w:proofErr w:type="spellStart"/>
      <w:r w:rsidRPr="709BA97D">
        <w:rPr>
          <w:rFonts w:ascii="Times New Roman" w:hAnsi="Times New Roman" w:eastAsia="Times New Roman" w:cs="Times New Roman"/>
          <w:color w:val="000000" w:themeColor="text1"/>
        </w:rPr>
        <w:t>Brahambhatt</w:t>
      </w:r>
      <w:proofErr w:type="spellEnd"/>
      <w:r w:rsidRPr="709BA97D">
        <w:rPr>
          <w:rFonts w:ascii="Times New Roman" w:hAnsi="Times New Roman" w:eastAsia="Times New Roman" w:cs="Times New Roman"/>
          <w:color w:val="000000" w:themeColor="text1"/>
        </w:rPr>
        <w:t xml:space="preserve">, Rupendra. “QWERTY – History, Evolution, and Why Is It the Way It Is?” </w:t>
      </w:r>
      <w:r w:rsidRPr="709BA97D">
        <w:rPr>
          <w:rFonts w:ascii="Times New Roman" w:hAnsi="Times New Roman" w:eastAsia="Times New Roman" w:cs="Times New Roman"/>
          <w:i/>
          <w:iCs/>
          <w:color w:val="000000" w:themeColor="text1"/>
        </w:rPr>
        <w:t>Innovation</w:t>
      </w:r>
      <w:r w:rsidRPr="709BA97D">
        <w:rPr>
          <w:rFonts w:ascii="Times New Roman" w:hAnsi="Times New Roman" w:eastAsia="Times New Roman" w:cs="Times New Roman"/>
          <w:color w:val="000000" w:themeColor="text1"/>
        </w:rPr>
        <w:t>, Interesting Engineering Inc., 22 June 2021, interestingengineering.com/innovation/history-and-evolution-of-qwerty-keyboard.</w:t>
      </w:r>
    </w:p>
    <w:p w:rsidR="624732C6" w:rsidP="709BA97D" w:rsidRDefault="624732C6" w14:paraId="371FD577" w14:textId="50FC144B">
      <w:pPr>
        <w:spacing w:before="240" w:after="240" w:line="480" w:lineRule="auto"/>
        <w:ind w:left="720" w:hanging="720"/>
        <w:rPr>
          <w:rFonts w:ascii="Times New Roman" w:hAnsi="Times New Roman" w:eastAsia="Times New Roman" w:cs="Times New Roman"/>
          <w:color w:val="000000" w:themeColor="text1"/>
        </w:rPr>
      </w:pPr>
      <w:r w:rsidRPr="709BA97D">
        <w:rPr>
          <w:rFonts w:ascii="Times New Roman" w:hAnsi="Times New Roman" w:eastAsia="Times New Roman" w:cs="Times New Roman"/>
          <w:color w:val="000000" w:themeColor="text1"/>
        </w:rPr>
        <w:t xml:space="preserve">Branch Education. “How Do Computer Keyboards Work? 🤔⌨⌨🛠.” </w:t>
      </w:r>
      <w:r w:rsidRPr="709BA97D">
        <w:rPr>
          <w:rFonts w:ascii="Times New Roman" w:hAnsi="Times New Roman" w:eastAsia="Times New Roman" w:cs="Times New Roman"/>
          <w:i/>
          <w:iCs/>
          <w:color w:val="000000" w:themeColor="text1"/>
        </w:rPr>
        <w:t>YouTube</w:t>
      </w:r>
      <w:r w:rsidRPr="709BA97D">
        <w:rPr>
          <w:rFonts w:ascii="Times New Roman" w:hAnsi="Times New Roman" w:eastAsia="Times New Roman" w:cs="Times New Roman"/>
          <w:color w:val="000000" w:themeColor="text1"/>
        </w:rPr>
        <w:t xml:space="preserve">, YouTube, 10 May 2023, </w:t>
      </w:r>
      <w:hyperlink>
        <w:r w:rsidRPr="709BA97D">
          <w:rPr>
            <w:rStyle w:val="Hyperlink"/>
            <w:rFonts w:ascii="Times New Roman" w:hAnsi="Times New Roman" w:eastAsia="Times New Roman" w:cs="Times New Roman"/>
          </w:rPr>
          <w:t>www.youtube.com/watch?v=h-NM1xSSzHQ&amp;ab_channel=BranchEducation</w:t>
        </w:r>
      </w:hyperlink>
      <w:r w:rsidRPr="709BA97D">
        <w:rPr>
          <w:rFonts w:ascii="Times New Roman" w:hAnsi="Times New Roman" w:eastAsia="Times New Roman" w:cs="Times New Roman"/>
          <w:color w:val="000000" w:themeColor="text1"/>
        </w:rPr>
        <w:t>.</w:t>
      </w:r>
    </w:p>
    <w:p w:rsidR="624732C6" w:rsidP="709BA97D" w:rsidRDefault="624732C6" w14:paraId="6E6F3837" w14:textId="31089C84" w14:noSpellErr="1">
      <w:pPr>
        <w:spacing w:before="240" w:after="240" w:line="480" w:lineRule="auto"/>
        <w:ind w:left="720" w:hanging="720"/>
        <w:rPr>
          <w:rFonts w:ascii="Times New Roman" w:hAnsi="Times New Roman" w:eastAsia="Times New Roman" w:cs="Times New Roman"/>
          <w:color w:val="000000" w:themeColor="text1"/>
        </w:rPr>
      </w:pPr>
      <w:r w:rsidRPr="04A135D1" w:rsidR="624732C6">
        <w:rPr>
          <w:rFonts w:ascii="Times New Roman" w:hAnsi="Times New Roman" w:eastAsia="Times New Roman" w:cs="Times New Roman"/>
          <w:color w:val="000000" w:themeColor="text1" w:themeTint="FF" w:themeShade="FF"/>
        </w:rPr>
        <w:t xml:space="preserve">Coke, Christopher. </w:t>
      </w:r>
      <w:r w:rsidRPr="04A135D1" w:rsidR="624732C6">
        <w:rPr>
          <w:rFonts w:ascii="Times New Roman" w:hAnsi="Times New Roman" w:eastAsia="Times New Roman" w:cs="Times New Roman"/>
          <w:color w:val="000000" w:themeColor="text1" w:themeTint="FF" w:themeShade="FF"/>
        </w:rPr>
        <w:t>“Mechanical Keyboard Tuning Guide: How to Make Your Mechanical Keyboard Feel and Sound Its Best.”</w:t>
      </w:r>
      <w:r w:rsidRPr="04A135D1" w:rsidR="624732C6">
        <w:rPr>
          <w:rFonts w:ascii="Times New Roman" w:hAnsi="Times New Roman" w:eastAsia="Times New Roman" w:cs="Times New Roman"/>
          <w:color w:val="000000" w:themeColor="text1" w:themeTint="FF" w:themeShade="FF"/>
        </w:rPr>
        <w:t xml:space="preserve"> </w:t>
      </w:r>
      <w:r w:rsidRPr="04A135D1" w:rsidR="624732C6">
        <w:rPr>
          <w:rFonts w:ascii="Times New Roman" w:hAnsi="Times New Roman" w:eastAsia="Times New Roman" w:cs="Times New Roman"/>
          <w:i w:val="1"/>
          <w:iCs w:val="1"/>
          <w:color w:val="000000" w:themeColor="text1" w:themeTint="FF" w:themeShade="FF"/>
        </w:rPr>
        <w:t>Tom’s Hardware</w:t>
      </w:r>
      <w:r w:rsidRPr="04A135D1" w:rsidR="624732C6">
        <w:rPr>
          <w:rFonts w:ascii="Times New Roman" w:hAnsi="Times New Roman" w:eastAsia="Times New Roman" w:cs="Times New Roman"/>
          <w:color w:val="000000" w:themeColor="text1" w:themeTint="FF" w:themeShade="FF"/>
        </w:rPr>
        <w:t xml:space="preserve">, Future US Inc., 27 Feb. 2022, </w:t>
      </w:r>
      <w:r w:rsidRPr="04A135D1" w:rsidR="624732C6">
        <w:rPr>
          <w:rStyle w:val="Hyperlink"/>
          <w:rFonts w:ascii="Times New Roman" w:hAnsi="Times New Roman" w:eastAsia="Times New Roman" w:cs="Times New Roman"/>
        </w:rPr>
        <w:t>www.tomshardware.com/features/mechanical-keyboard-tuning-guide</w:t>
      </w:r>
      <w:r w:rsidRPr="04A135D1" w:rsidR="624732C6">
        <w:rPr>
          <w:rFonts w:ascii="Times New Roman" w:hAnsi="Times New Roman" w:eastAsia="Times New Roman" w:cs="Times New Roman"/>
          <w:color w:val="000000" w:themeColor="text1" w:themeTint="FF" w:themeShade="FF"/>
        </w:rPr>
        <w:t xml:space="preserve">. </w:t>
      </w:r>
    </w:p>
    <w:sectPr w:rsidR="624732C6">
      <w:headerReference w:type="default" r:id="rId11"/>
      <w:footerReference w:type="default" r:id="rId1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xmlns:w="http://schemas.openxmlformats.org/wordprocessingml/2006/main" w:initials="PJ" w:author="Pan, Junfeng" w:date="2024-09-16T16:06:02" w:id="1379636883">
    <w:p xmlns:w14="http://schemas.microsoft.com/office/word/2010/wordml" xmlns:w="http://schemas.openxmlformats.org/wordprocessingml/2006/main" w:rsidR="6BBD567D" w:rsidRDefault="4046D485" w14:paraId="476EF591" w14:textId="60E1C896">
      <w:pPr>
        <w:pStyle w:val="CommentText"/>
      </w:pPr>
      <w:r>
        <w:rPr>
          <w:rStyle w:val="CommentReference"/>
        </w:rPr>
        <w:annotationRef/>
      </w:r>
      <w:r w:rsidRPr="17762F1B" w:rsidR="1589E48B">
        <w:t>I like this sentence because it wraps up the paragraph pretty nicely, however, I do not like the transition between this sentence and the following sentence.</w:t>
      </w:r>
    </w:p>
  </w:comment>
  <w:comment xmlns:w="http://schemas.openxmlformats.org/wordprocessingml/2006/main" w:initials="PJ" w:author="Pan, Junfeng" w:date="2024-09-16T16:08:31" w:id="826062384">
    <w:p xmlns:w14="http://schemas.microsoft.com/office/word/2010/wordml" xmlns:w="http://schemas.openxmlformats.org/wordprocessingml/2006/main" w:rsidR="149939C1" w:rsidRDefault="7079F933" w14:paraId="5E069ABD" w14:textId="444B8141">
      <w:pPr>
        <w:pStyle w:val="CommentText"/>
      </w:pPr>
      <w:r>
        <w:rPr>
          <w:rStyle w:val="CommentReference"/>
        </w:rPr>
        <w:annotationRef/>
      </w:r>
      <w:r w:rsidRPr="6D250205" w:rsidR="04D06E70">
        <w:t>This feels wrong, too many questions, I will try to limit it.</w:t>
      </w:r>
    </w:p>
  </w:comment>
  <w:comment xmlns:w="http://schemas.openxmlformats.org/wordprocessingml/2006/main" w:initials="PJ" w:author="Pan, Junfeng" w:date="2024-09-16T16:09:04" w:id="1633875048">
    <w:p xmlns:w14="http://schemas.microsoft.com/office/word/2010/wordml" xmlns:w="http://schemas.openxmlformats.org/wordprocessingml/2006/main" w:rsidR="471D189D" w:rsidRDefault="6DA850CB" w14:paraId="15D207BB" w14:textId="723FD7B1">
      <w:pPr>
        <w:pStyle w:val="CommentText"/>
      </w:pPr>
      <w:r>
        <w:rPr>
          <w:rStyle w:val="CommentReference"/>
        </w:rPr>
        <w:annotationRef/>
      </w:r>
      <w:r w:rsidRPr="6C7D36A0" w:rsidR="6406663B">
        <w:t>subpar topic sentence I suppose.</w:t>
      </w:r>
    </w:p>
  </w:comment>
  <w:comment xmlns:w="http://schemas.openxmlformats.org/wordprocessingml/2006/main" w:initials="PJ" w:author="Pan, Junfeng" w:date="2024-09-16T16:13:24" w:id="549204967">
    <w:p xmlns:w14="http://schemas.microsoft.com/office/word/2010/wordml" xmlns:w="http://schemas.openxmlformats.org/wordprocessingml/2006/main" w:rsidR="033CE9CF" w:rsidRDefault="42050EB4" w14:paraId="0894BE1D" w14:textId="1E3FC8BE">
      <w:pPr>
        <w:pStyle w:val="CommentText"/>
      </w:pPr>
      <w:r>
        <w:rPr>
          <w:rStyle w:val="CommentReference"/>
        </w:rPr>
        <w:annotationRef/>
      </w:r>
      <w:r w:rsidRPr="3DB89C27" w:rsidR="26559827">
        <w:t>I feel as if I need to add more to this introduction sentence to make the whole paragraph flow more cohesively.</w:t>
      </w:r>
    </w:p>
  </w:comment>
  <w:comment xmlns:w="http://schemas.openxmlformats.org/wordprocessingml/2006/main" w:initials="PJ" w:author="Pan, Junfeng" w:date="2024-09-16T16:16:49" w:id="1073242388">
    <w:p xmlns:w14="http://schemas.microsoft.com/office/word/2010/wordml" xmlns:w="http://schemas.openxmlformats.org/wordprocessingml/2006/main" w:rsidR="71510FF1" w:rsidRDefault="739A6D64" w14:paraId="16466789" w14:textId="3C55357D">
      <w:pPr>
        <w:pStyle w:val="CommentText"/>
      </w:pPr>
      <w:r>
        <w:rPr>
          <w:rStyle w:val="CommentReference"/>
        </w:rPr>
        <w:annotationRef/>
      </w:r>
      <w:r w:rsidRPr="3BED2781" w:rsidR="7A2814AF">
        <w:t>Yet again, shouldn't really have a question to start a paragraph. Feels too informal.</w:t>
      </w:r>
    </w:p>
  </w:comment>
  <w:comment xmlns:w="http://schemas.openxmlformats.org/wordprocessingml/2006/main" w:initials="PJ" w:author="Pan, Junfeng" w:date="2024-09-16T16:18:35" w:id="236489714">
    <w:p xmlns:w14="http://schemas.microsoft.com/office/word/2010/wordml" xmlns:w="http://schemas.openxmlformats.org/wordprocessingml/2006/main" w:rsidR="23387D44" w:rsidRDefault="1D7F5E4F" w14:paraId="38F7F7D1" w14:textId="60218ABD">
      <w:pPr>
        <w:pStyle w:val="CommentText"/>
      </w:pPr>
      <w:r>
        <w:rPr>
          <w:rStyle w:val="CommentReference"/>
        </w:rPr>
        <w:annotationRef/>
      </w:r>
      <w:r w:rsidRPr="25CD3187" w:rsidR="1F835F06">
        <w:t>I like the emphasis, however, to make space for my conclusion paragraph, I probably should cut this.</w:t>
      </w:r>
    </w:p>
  </w:comment>
  <w:comment xmlns:w="http://schemas.openxmlformats.org/wordprocessingml/2006/main" w:initials="PJ" w:author="Pan, Junfeng" w:date="2024-09-16T16:31:31" w:id="999760961">
    <w:p xmlns:w14="http://schemas.microsoft.com/office/word/2010/wordml" xmlns:w="http://schemas.openxmlformats.org/wordprocessingml/2006/main" w:rsidR="4C3CC94B" w:rsidRDefault="735B1D90" w14:paraId="0AD3B172" w14:textId="58FBFDCF">
      <w:pPr>
        <w:pStyle w:val="CommentText"/>
      </w:pPr>
      <w:r>
        <w:rPr>
          <w:rStyle w:val="CommentReference"/>
        </w:rPr>
        <w:annotationRef/>
      </w:r>
      <w:r w:rsidRPr="21C0D145" w:rsidR="1AC54F64">
        <w:t>This could also definitely be cut to make space for the conclusion paragraph.</w:t>
      </w:r>
    </w:p>
  </w:comment>
  <w:comment xmlns:w="http://schemas.openxmlformats.org/wordprocessingml/2006/main" w:initials="PJ" w:author="Pan, Junfeng" w:date="2024-09-16T16:32:53" w:id="1063998445">
    <w:p xmlns:w14="http://schemas.microsoft.com/office/word/2010/wordml" xmlns:w="http://schemas.openxmlformats.org/wordprocessingml/2006/main" w:rsidR="17169691" w:rsidRDefault="32950897" w14:paraId="388A365C" w14:textId="748111A2">
      <w:pPr>
        <w:pStyle w:val="CommentText"/>
      </w:pPr>
      <w:r>
        <w:rPr>
          <w:rStyle w:val="CommentReference"/>
        </w:rPr>
        <w:annotationRef/>
      </w:r>
      <w:r w:rsidRPr="143E9AF5" w:rsidR="6DFFA7FF">
        <w:t>basically is a filler word.</w:t>
      </w:r>
    </w:p>
  </w:comment>
  <w:comment xmlns:w="http://schemas.openxmlformats.org/wordprocessingml/2006/main" w:initials="PJ" w:author="Pan, Junfeng" w:date="2024-09-16T16:33:46" w:id="506965791">
    <w:p xmlns:w14="http://schemas.microsoft.com/office/word/2010/wordml" xmlns:w="http://schemas.openxmlformats.org/wordprocessingml/2006/main" w:rsidR="783E1FF3" w:rsidRDefault="3C883BBD" w14:paraId="06B78D02" w14:textId="0A19289E">
      <w:pPr>
        <w:pStyle w:val="CommentText"/>
      </w:pPr>
      <w:r>
        <w:rPr>
          <w:rStyle w:val="CommentReference"/>
        </w:rPr>
        <w:annotationRef/>
      </w:r>
      <w:r w:rsidRPr="5F2F8183" w:rsidR="3D1CA4C9">
        <w:t>This explanation of how the keyboard works is a bit excessive, could definitely be forsaken.</w:t>
      </w:r>
    </w:p>
  </w:comment>
</w:comments>
</file>

<file path=word/commentsExtended.xml><?xml version="1.0" encoding="utf-8"?>
<w15:commentsEx xmlns:mc="http://schemas.openxmlformats.org/markup-compatibility/2006" xmlns:w15="http://schemas.microsoft.com/office/word/2012/wordml" mc:Ignorable="w15">
  <w15:commentEx w15:done="0" w15:paraId="476EF591"/>
  <w15:commentEx w15:done="0" w15:paraId="5E069ABD"/>
  <w15:commentEx w15:done="0" w15:paraId="15D207BB"/>
  <w15:commentEx w15:done="0" w15:paraId="0894BE1D"/>
  <w15:commentEx w15:done="0" w15:paraId="16466789"/>
  <w15:commentEx w15:done="0" w15:paraId="38F7F7D1"/>
  <w15:commentEx w15:done="0" w15:paraId="0AD3B172"/>
  <w15:commentEx w15:done="0" w15:paraId="388A365C"/>
  <w15:commentEx w15:done="0" w15:paraId="06B78D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814CB0D" w16cex:dateUtc="2024-09-16T20:33:46.07Z"/>
  <w16cex:commentExtensible w16cex:durableId="5D25B9BE" w16cex:dateUtc="2024-09-16T20:06:02.271Z"/>
  <w16cex:commentExtensible w16cex:durableId="31E94810" w16cex:dateUtc="2024-09-16T20:08:31.713Z"/>
  <w16cex:commentExtensible w16cex:durableId="29CAE381" w16cex:dateUtc="2024-09-16T20:09:04.707Z"/>
  <w16cex:commentExtensible w16cex:durableId="29E5132C" w16cex:dateUtc="2024-09-16T20:32:53.695Z"/>
  <w16cex:commentExtensible w16cex:durableId="26535E51" w16cex:dateUtc="2024-09-16T20:13:24.789Z"/>
  <w16cex:commentExtensible w16cex:durableId="6DDCB764" w16cex:dateUtc="2024-09-16T20:16:49.71Z"/>
  <w16cex:commentExtensible w16cex:durableId="5E6B2C1E" w16cex:dateUtc="2024-09-16T20:18:35.541Z"/>
  <w16cex:commentExtensible w16cex:durableId="0987C42A" w16cex:dateUtc="2024-09-16T20:31:31.236Z"/>
</w16cex:commentsExtensible>
</file>

<file path=word/commentsIds.xml><?xml version="1.0" encoding="utf-8"?>
<w16cid:commentsIds xmlns:mc="http://schemas.openxmlformats.org/markup-compatibility/2006" xmlns:w16cid="http://schemas.microsoft.com/office/word/2016/wordml/cid" mc:Ignorable="w16cid">
  <w16cid:commentId w16cid:paraId="476EF591" w16cid:durableId="5D25B9BE"/>
  <w16cid:commentId w16cid:paraId="5E069ABD" w16cid:durableId="31E94810"/>
  <w16cid:commentId w16cid:paraId="15D207BB" w16cid:durableId="29CAE381"/>
  <w16cid:commentId w16cid:paraId="0894BE1D" w16cid:durableId="26535E51"/>
  <w16cid:commentId w16cid:paraId="16466789" w16cid:durableId="6DDCB764"/>
  <w16cid:commentId w16cid:paraId="38F7F7D1" w16cid:durableId="5E6B2C1E"/>
  <w16cid:commentId w16cid:paraId="0AD3B172" w16cid:durableId="0987C42A"/>
  <w16cid:commentId w16cid:paraId="388A365C" w16cid:durableId="29E5132C"/>
  <w16cid:commentId w16cid:paraId="06B78D02" w16cid:durableId="1814CB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25F7A" w:rsidRDefault="00225F7A" w14:paraId="5619FF7E" w14:textId="77777777">
      <w:pPr>
        <w:spacing w:after="0" w:line="240" w:lineRule="auto"/>
      </w:pPr>
      <w:r>
        <w:separator/>
      </w:r>
    </w:p>
  </w:endnote>
  <w:endnote w:type="continuationSeparator" w:id="0">
    <w:p w:rsidR="00225F7A" w:rsidRDefault="00225F7A" w14:paraId="376746BA" w14:textId="77777777">
      <w:pPr>
        <w:spacing w:after="0" w:line="240" w:lineRule="auto"/>
      </w:pPr>
      <w:r>
        <w:continuationSeparator/>
      </w:r>
    </w:p>
  </w:endnote>
  <w:endnote w:type="continuationNotice" w:id="1">
    <w:p w:rsidR="00225F7A" w:rsidRDefault="00225F7A" w14:paraId="7B1C501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09BA97D" w:rsidTr="709BA97D" w14:paraId="0DE9E18A" w14:textId="77777777">
      <w:trPr>
        <w:trHeight w:val="300"/>
      </w:trPr>
      <w:tc>
        <w:tcPr>
          <w:tcW w:w="3120" w:type="dxa"/>
        </w:tcPr>
        <w:p w:rsidR="709BA97D" w:rsidP="709BA97D" w:rsidRDefault="709BA97D" w14:paraId="72DCDF81" w14:textId="351B5394">
          <w:pPr>
            <w:pStyle w:val="Header"/>
            <w:ind w:left="-115"/>
          </w:pPr>
        </w:p>
      </w:tc>
      <w:tc>
        <w:tcPr>
          <w:tcW w:w="3120" w:type="dxa"/>
        </w:tcPr>
        <w:p w:rsidR="709BA97D" w:rsidP="709BA97D" w:rsidRDefault="709BA97D" w14:paraId="016E8572" w14:textId="012D3B1A">
          <w:pPr>
            <w:pStyle w:val="Header"/>
            <w:jc w:val="center"/>
          </w:pPr>
        </w:p>
      </w:tc>
      <w:tc>
        <w:tcPr>
          <w:tcW w:w="3120" w:type="dxa"/>
        </w:tcPr>
        <w:p w:rsidR="709BA97D" w:rsidP="709BA97D" w:rsidRDefault="709BA97D" w14:paraId="16C455D0" w14:textId="6DC80117">
          <w:pPr>
            <w:pStyle w:val="Header"/>
            <w:ind w:right="-115"/>
            <w:jc w:val="right"/>
          </w:pPr>
        </w:p>
      </w:tc>
    </w:tr>
  </w:tbl>
  <w:p w:rsidR="709BA97D" w:rsidP="709BA97D" w:rsidRDefault="709BA97D" w14:paraId="67836745" w14:textId="0F967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25F7A" w:rsidRDefault="00225F7A" w14:paraId="19AD9F48" w14:textId="77777777">
      <w:pPr>
        <w:spacing w:after="0" w:line="240" w:lineRule="auto"/>
      </w:pPr>
      <w:r>
        <w:separator/>
      </w:r>
    </w:p>
  </w:footnote>
  <w:footnote w:type="continuationSeparator" w:id="0">
    <w:p w:rsidR="00225F7A" w:rsidRDefault="00225F7A" w14:paraId="6A65DC33" w14:textId="77777777">
      <w:pPr>
        <w:spacing w:after="0" w:line="240" w:lineRule="auto"/>
      </w:pPr>
      <w:r>
        <w:continuationSeparator/>
      </w:r>
    </w:p>
  </w:footnote>
  <w:footnote w:type="continuationNotice" w:id="1">
    <w:p w:rsidR="00225F7A" w:rsidRDefault="00225F7A" w14:paraId="604FAB2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09BA97D" w:rsidTr="709BA97D" w14:paraId="30C519C2" w14:textId="77777777">
      <w:trPr>
        <w:trHeight w:val="300"/>
      </w:trPr>
      <w:tc>
        <w:tcPr>
          <w:tcW w:w="3120" w:type="dxa"/>
        </w:tcPr>
        <w:p w:rsidR="709BA97D" w:rsidP="709BA97D" w:rsidRDefault="709BA97D" w14:paraId="25E2E99B" w14:textId="61CA56EA">
          <w:pPr>
            <w:pStyle w:val="Header"/>
            <w:ind w:left="-115"/>
          </w:pPr>
        </w:p>
      </w:tc>
      <w:tc>
        <w:tcPr>
          <w:tcW w:w="3120" w:type="dxa"/>
        </w:tcPr>
        <w:p w:rsidR="709BA97D" w:rsidP="709BA97D" w:rsidRDefault="709BA97D" w14:paraId="1CCB09AD" w14:textId="7ED15492">
          <w:pPr>
            <w:pStyle w:val="Header"/>
            <w:jc w:val="center"/>
          </w:pPr>
        </w:p>
      </w:tc>
      <w:tc>
        <w:tcPr>
          <w:tcW w:w="3120" w:type="dxa"/>
        </w:tcPr>
        <w:p w:rsidR="709BA97D" w:rsidP="709BA97D" w:rsidRDefault="709BA97D" w14:paraId="0D90F348" w14:textId="55A133C8">
          <w:pPr>
            <w:pStyle w:val="Header"/>
            <w:ind w:right="-115"/>
            <w:jc w:val="right"/>
            <w:rPr>
              <w:rFonts w:ascii="Times New Roman" w:hAnsi="Times New Roman" w:eastAsia="Times New Roman" w:cs="Times New Roman"/>
            </w:rPr>
          </w:pPr>
          <w:r w:rsidRPr="709BA97D">
            <w:rPr>
              <w:rFonts w:ascii="Times New Roman" w:hAnsi="Times New Roman" w:eastAsia="Times New Roman" w:cs="Times New Roman"/>
            </w:rPr>
            <w:t xml:space="preserve">Pan </w:t>
          </w:r>
          <w:r w:rsidRPr="709BA97D">
            <w:rPr>
              <w:rFonts w:ascii="Times New Roman" w:hAnsi="Times New Roman" w:eastAsia="Times New Roman" w:cs="Times New Roman"/>
            </w:rPr>
            <w:fldChar w:fldCharType="begin"/>
          </w:r>
          <w:r>
            <w:instrText>PAGE</w:instrText>
          </w:r>
          <w:r w:rsidRPr="709BA97D">
            <w:fldChar w:fldCharType="separate"/>
          </w:r>
          <w:r w:rsidR="00FC50FA">
            <w:rPr>
              <w:noProof/>
            </w:rPr>
            <w:t>1</w:t>
          </w:r>
          <w:r w:rsidRPr="709BA97D">
            <w:rPr>
              <w:rFonts w:ascii="Times New Roman" w:hAnsi="Times New Roman" w:eastAsia="Times New Roman" w:cs="Times New Roman"/>
            </w:rPr>
            <w:fldChar w:fldCharType="end"/>
          </w:r>
        </w:p>
      </w:tc>
    </w:tr>
  </w:tbl>
  <w:p w:rsidR="709BA97D" w:rsidP="709BA97D" w:rsidRDefault="709BA97D" w14:paraId="21794147" w14:textId="7745687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onDemandWorkflow int2:type="SimilarityCheck" int2:paragraphVersions="07C1A39A-5ABE5878 4E38EF86-52F36D3A 062A2603-02F7BE86 5564422F-7DB8B92E 54F6BA68-04F20D8D 52AE6B8E-16F8398D 58A43D0E-5E660455 64A37B05-73E564F6 58D483B0-27A1B4D5 77BA3F71-65F34BAD 491E4A0E-54B8B9AD 7908F24A-4B059BDC 5D285966-200ECBA5 371FD577-50FC144B 6E6F3837-31089C84 25E2E99B-61CA56EA 1CCB09AD-7ED15492 0D90F348-7F49E93A 21794147-77456873 72DCDF81-351B5394 016E8572-012D3B1A 16C455D0-6DC80117 67836745-0F967B8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people.xml><?xml version="1.0" encoding="utf-8"?>
<w15:people xmlns:mc="http://schemas.openxmlformats.org/markup-compatibility/2006" xmlns:w15="http://schemas.microsoft.com/office/word/2012/wordml" mc:Ignorable="w15">
  <w15:person w15:author="Pan, Junfeng">
    <w15:presenceInfo w15:providerId="AD" w15:userId="S::jup144@pitt.edu::b3d56646-4418-4a07-824b-13fcfb543116"/>
  </w15:person>
  <w15:person w15:author="Pan, Junfeng">
    <w15:presenceInfo w15:providerId="AD" w15:userId="S::jup144@pitt.edu::b3d56646-4418-4a07-824b-13fcfb543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2A582B"/>
    <w:rsid w:val="00020B4B"/>
    <w:rsid w:val="00033268"/>
    <w:rsid w:val="00063B39"/>
    <w:rsid w:val="0009094A"/>
    <w:rsid w:val="0009503D"/>
    <w:rsid w:val="000A088D"/>
    <w:rsid w:val="000A25A0"/>
    <w:rsid w:val="000B1593"/>
    <w:rsid w:val="001D285F"/>
    <w:rsid w:val="00225F7A"/>
    <w:rsid w:val="00234F2F"/>
    <w:rsid w:val="00245932"/>
    <w:rsid w:val="002562C7"/>
    <w:rsid w:val="00260539"/>
    <w:rsid w:val="0027404C"/>
    <w:rsid w:val="003215FD"/>
    <w:rsid w:val="0034223A"/>
    <w:rsid w:val="00376E93"/>
    <w:rsid w:val="003A3A15"/>
    <w:rsid w:val="003D6938"/>
    <w:rsid w:val="00415545"/>
    <w:rsid w:val="0042661E"/>
    <w:rsid w:val="004A2C69"/>
    <w:rsid w:val="004A50AB"/>
    <w:rsid w:val="004E6A3F"/>
    <w:rsid w:val="005167FE"/>
    <w:rsid w:val="00553FF8"/>
    <w:rsid w:val="00590741"/>
    <w:rsid w:val="005D2B45"/>
    <w:rsid w:val="005E158B"/>
    <w:rsid w:val="006276A8"/>
    <w:rsid w:val="00711E2C"/>
    <w:rsid w:val="00732E59"/>
    <w:rsid w:val="007A7934"/>
    <w:rsid w:val="00822F54"/>
    <w:rsid w:val="008558C9"/>
    <w:rsid w:val="00895051"/>
    <w:rsid w:val="008A64DE"/>
    <w:rsid w:val="008B0EFD"/>
    <w:rsid w:val="008C30CD"/>
    <w:rsid w:val="008D5FBB"/>
    <w:rsid w:val="008F5B6E"/>
    <w:rsid w:val="009441CD"/>
    <w:rsid w:val="009817EA"/>
    <w:rsid w:val="00984997"/>
    <w:rsid w:val="009974B8"/>
    <w:rsid w:val="009B6BAD"/>
    <w:rsid w:val="009E041A"/>
    <w:rsid w:val="00A46393"/>
    <w:rsid w:val="00A47830"/>
    <w:rsid w:val="00AA72F7"/>
    <w:rsid w:val="00B07466"/>
    <w:rsid w:val="00B842A9"/>
    <w:rsid w:val="00C42E2F"/>
    <w:rsid w:val="00C638E4"/>
    <w:rsid w:val="00C65FC1"/>
    <w:rsid w:val="00C9589A"/>
    <w:rsid w:val="00CB6970"/>
    <w:rsid w:val="00DA2585"/>
    <w:rsid w:val="00DB4313"/>
    <w:rsid w:val="00DB5FF8"/>
    <w:rsid w:val="00E148B5"/>
    <w:rsid w:val="00E87913"/>
    <w:rsid w:val="00EF55D1"/>
    <w:rsid w:val="00F07362"/>
    <w:rsid w:val="00F4352F"/>
    <w:rsid w:val="00F77FF3"/>
    <w:rsid w:val="00F87536"/>
    <w:rsid w:val="00FC50FA"/>
    <w:rsid w:val="00FE28D6"/>
    <w:rsid w:val="0244AE62"/>
    <w:rsid w:val="038B5BFF"/>
    <w:rsid w:val="04A135D1"/>
    <w:rsid w:val="05502E10"/>
    <w:rsid w:val="0746BEE8"/>
    <w:rsid w:val="089F99D7"/>
    <w:rsid w:val="0923DFDE"/>
    <w:rsid w:val="0A3A4BF7"/>
    <w:rsid w:val="0C5EBFD8"/>
    <w:rsid w:val="0CB3D15F"/>
    <w:rsid w:val="0D65A51B"/>
    <w:rsid w:val="0E477089"/>
    <w:rsid w:val="0EF102F8"/>
    <w:rsid w:val="0F25B1FE"/>
    <w:rsid w:val="0F9FEF87"/>
    <w:rsid w:val="1243E2A7"/>
    <w:rsid w:val="12858E38"/>
    <w:rsid w:val="12BA37AE"/>
    <w:rsid w:val="140A01B7"/>
    <w:rsid w:val="14666542"/>
    <w:rsid w:val="16B4FD84"/>
    <w:rsid w:val="16E69AB4"/>
    <w:rsid w:val="1BC50E92"/>
    <w:rsid w:val="1C513A8A"/>
    <w:rsid w:val="1C69460C"/>
    <w:rsid w:val="1C7259DE"/>
    <w:rsid w:val="1E5AE389"/>
    <w:rsid w:val="1EB030B0"/>
    <w:rsid w:val="1F11D67C"/>
    <w:rsid w:val="210A95D0"/>
    <w:rsid w:val="219DC826"/>
    <w:rsid w:val="2424C1E0"/>
    <w:rsid w:val="2442C2F7"/>
    <w:rsid w:val="258E3AE3"/>
    <w:rsid w:val="27E581B9"/>
    <w:rsid w:val="27E65BC0"/>
    <w:rsid w:val="28589D45"/>
    <w:rsid w:val="28F48612"/>
    <w:rsid w:val="292C3633"/>
    <w:rsid w:val="29B10F18"/>
    <w:rsid w:val="2A367450"/>
    <w:rsid w:val="2C9845DA"/>
    <w:rsid w:val="2F8BE738"/>
    <w:rsid w:val="2FC96E76"/>
    <w:rsid w:val="33457639"/>
    <w:rsid w:val="34707FBC"/>
    <w:rsid w:val="3635F579"/>
    <w:rsid w:val="367DC4B9"/>
    <w:rsid w:val="3950F37F"/>
    <w:rsid w:val="3CD10F38"/>
    <w:rsid w:val="3D5EEDA9"/>
    <w:rsid w:val="3DA043F7"/>
    <w:rsid w:val="3E78C103"/>
    <w:rsid w:val="3E81B934"/>
    <w:rsid w:val="3ECA5A9A"/>
    <w:rsid w:val="3ED74E00"/>
    <w:rsid w:val="41983415"/>
    <w:rsid w:val="422A582B"/>
    <w:rsid w:val="445B2971"/>
    <w:rsid w:val="46163CC9"/>
    <w:rsid w:val="462F93D4"/>
    <w:rsid w:val="48F222D0"/>
    <w:rsid w:val="4A96B3D5"/>
    <w:rsid w:val="4B239445"/>
    <w:rsid w:val="4D0B65F2"/>
    <w:rsid w:val="4E09E6C8"/>
    <w:rsid w:val="4E2FBAB0"/>
    <w:rsid w:val="4EB60A42"/>
    <w:rsid w:val="55EF465F"/>
    <w:rsid w:val="57031B1A"/>
    <w:rsid w:val="57B06573"/>
    <w:rsid w:val="599AB15A"/>
    <w:rsid w:val="5C75D50C"/>
    <w:rsid w:val="5C85EC22"/>
    <w:rsid w:val="5D3DDF35"/>
    <w:rsid w:val="6053B41D"/>
    <w:rsid w:val="61AAFE8C"/>
    <w:rsid w:val="624732C6"/>
    <w:rsid w:val="626C5FA9"/>
    <w:rsid w:val="62B112FE"/>
    <w:rsid w:val="64256D90"/>
    <w:rsid w:val="645F1A4B"/>
    <w:rsid w:val="64BE7EEE"/>
    <w:rsid w:val="661BA773"/>
    <w:rsid w:val="674D9A2A"/>
    <w:rsid w:val="67B06E8F"/>
    <w:rsid w:val="68511946"/>
    <w:rsid w:val="6A699CDD"/>
    <w:rsid w:val="6B3C3B90"/>
    <w:rsid w:val="6B4E4D40"/>
    <w:rsid w:val="6B5E0CDD"/>
    <w:rsid w:val="6D2E9205"/>
    <w:rsid w:val="709BA97D"/>
    <w:rsid w:val="721CC052"/>
    <w:rsid w:val="72545514"/>
    <w:rsid w:val="726766C9"/>
    <w:rsid w:val="73064715"/>
    <w:rsid w:val="75056B15"/>
    <w:rsid w:val="7835FACA"/>
    <w:rsid w:val="78FBF118"/>
    <w:rsid w:val="791CFBF7"/>
    <w:rsid w:val="7B5669B2"/>
    <w:rsid w:val="7C701E5A"/>
    <w:rsid w:val="7FF39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582B"/>
  <w15:chartTrackingRefBased/>
  <w15:docId w15:val="{136F2AE9-563B-4B81-A18A-0970488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FC50FA"/>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63B39"/>
    <w:rPr>
      <w:b/>
      <w:bCs/>
    </w:rPr>
  </w:style>
  <w:style w:type="character" w:styleId="CommentSubjectChar" w:customStyle="1">
    <w:name w:val="Comment Subject Char"/>
    <w:basedOn w:val="CommentTextChar"/>
    <w:link w:val="CommentSubject"/>
    <w:uiPriority w:val="99"/>
    <w:semiHidden/>
    <w:rsid w:val="00063B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 Junfeng</dc:creator>
  <keywords/>
  <dc:description/>
  <lastModifiedBy>Pan, Junfeng</lastModifiedBy>
  <revision>45</revision>
  <dcterms:created xsi:type="dcterms:W3CDTF">2024-09-13T18:39:00.0000000Z</dcterms:created>
  <dcterms:modified xsi:type="dcterms:W3CDTF">2024-09-16T20:53:00.7784462Z</dcterms:modified>
</coreProperties>
</file>